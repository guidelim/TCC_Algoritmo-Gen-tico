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2"/>
        <w:gridCol w:w="6379"/>
      </w:tblGrid>
      <w:tr w:rsidR="00F536C7" w14:paraId="4872FCF9" w14:textId="77777777" w:rsidTr="00F536C7">
        <w:tc>
          <w:tcPr>
            <w:tcW w:w="1785" w:type="pct"/>
          </w:tcPr>
          <w:p w14:paraId="7AFC5A42" w14:textId="77777777" w:rsidR="00F536C7" w:rsidRDefault="00F536C7" w:rsidP="00F536C7">
            <w:pPr>
              <w:pStyle w:val="TituloRevista"/>
              <w:rPr>
                <w:rStyle w:val="TituloRevistaChar"/>
                <w:smallCaps/>
              </w:rPr>
            </w:pPr>
            <w:r>
              <w:rPr>
                <w:noProof/>
              </w:rPr>
              <w:drawing>
                <wp:inline distT="0" distB="0" distL="0" distR="0" wp14:anchorId="4C68A726" wp14:editId="65E14195">
                  <wp:extent cx="1988820" cy="617220"/>
                  <wp:effectExtent l="0" t="0" r="0" b="0"/>
                  <wp:docPr id="1" name="Imagem 1" descr="Unianchieta-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anchieta-0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820" cy="617220"/>
                          </a:xfrm>
                          <a:prstGeom prst="rect">
                            <a:avLst/>
                          </a:prstGeom>
                          <a:noFill/>
                          <a:ln>
                            <a:noFill/>
                          </a:ln>
                        </pic:spPr>
                      </pic:pic>
                    </a:graphicData>
                  </a:graphic>
                </wp:inline>
              </w:drawing>
            </w:r>
          </w:p>
          <w:p w14:paraId="3E1F9FD8" w14:textId="77777777" w:rsidR="00F536C7" w:rsidRPr="00ED2571" w:rsidRDefault="00F536C7" w:rsidP="00F536C7">
            <w:pPr>
              <w:pStyle w:val="Afiliacao"/>
              <w:jc w:val="center"/>
              <w:rPr>
                <w:rFonts w:ascii="Arial" w:hAnsi="Arial" w:cs="Arial"/>
                <w:b/>
                <w:sz w:val="24"/>
                <w:szCs w:val="24"/>
              </w:rPr>
            </w:pPr>
            <w:r>
              <w:rPr>
                <w:rFonts w:ascii="Arial" w:hAnsi="Arial" w:cs="Arial"/>
                <w:b/>
                <w:sz w:val="24"/>
                <w:szCs w:val="24"/>
              </w:rPr>
              <w:t>Faculdade Anchieta</w:t>
            </w:r>
          </w:p>
          <w:p w14:paraId="5E4403B3" w14:textId="77777777" w:rsidR="00F536C7" w:rsidRPr="00ED2571" w:rsidRDefault="00F536C7" w:rsidP="00F536C7">
            <w:pPr>
              <w:pStyle w:val="Afiliacao"/>
              <w:jc w:val="center"/>
              <w:rPr>
                <w:rFonts w:ascii="Arial" w:hAnsi="Arial" w:cs="Arial"/>
                <w:b/>
                <w:sz w:val="24"/>
                <w:szCs w:val="24"/>
              </w:rPr>
            </w:pPr>
            <w:r w:rsidRPr="00ED2571">
              <w:rPr>
                <w:rFonts w:ascii="Arial" w:hAnsi="Arial" w:cs="Arial"/>
                <w:b/>
                <w:sz w:val="24"/>
                <w:szCs w:val="24"/>
              </w:rPr>
              <w:t>Jundiaí - SP</w:t>
            </w:r>
          </w:p>
          <w:p w14:paraId="724EC8E2" w14:textId="77777777" w:rsidR="00F536C7" w:rsidRPr="001456FC" w:rsidRDefault="00F536C7" w:rsidP="00F536C7">
            <w:pPr>
              <w:pStyle w:val="TituloRevista"/>
            </w:pPr>
          </w:p>
          <w:p w14:paraId="537D84A8" w14:textId="4599C97F" w:rsidR="00F536C7" w:rsidRPr="007B51FA" w:rsidRDefault="00F536C7" w:rsidP="00F536C7">
            <w:pPr>
              <w:pStyle w:val="Autores"/>
            </w:pPr>
            <w:fldSimple w:instr=" DOCPROPERTY  AESA_Autor1  \* MERGEFORMAT ">
              <w:r>
                <w:t>Autor(es)</w:t>
              </w:r>
            </w:fldSimple>
            <w:r>
              <w:t xml:space="preserve">: </w:t>
            </w:r>
          </w:p>
          <w:p w14:paraId="612323B4" w14:textId="77777777" w:rsidR="00F1768F" w:rsidRDefault="00F1768F" w:rsidP="00F1768F">
            <w:pPr>
              <w:pStyle w:val="Afiliacao"/>
            </w:pPr>
            <w:r>
              <w:t>Guilherme Luis De Lima</w:t>
            </w:r>
          </w:p>
          <w:p w14:paraId="1C1DA68E" w14:textId="03CC0E38" w:rsidR="00F1768F" w:rsidRPr="00C25CC0" w:rsidRDefault="2689CA58" w:rsidP="00F1768F">
            <w:pPr>
              <w:pStyle w:val="Afiliacao"/>
              <w:rPr>
                <w:rStyle w:val="Hyperlink"/>
              </w:rPr>
            </w:pPr>
            <w:r w:rsidRPr="05843D42">
              <w:rPr>
                <w:rStyle w:val="Hyperlink"/>
              </w:rPr>
              <w:t>2101205</w:t>
            </w:r>
            <w:r w:rsidR="00F1768F" w:rsidRPr="05843D42">
              <w:rPr>
                <w:rStyle w:val="Hyperlink"/>
              </w:rPr>
              <w:t>@</w:t>
            </w:r>
            <w:r w:rsidR="3A03A9C7" w:rsidRPr="05843D42">
              <w:rPr>
                <w:rStyle w:val="Hyperlink"/>
              </w:rPr>
              <w:t>escolas.anchieta.br</w:t>
            </w:r>
          </w:p>
          <w:p w14:paraId="6B15A994" w14:textId="6AA8933C" w:rsidR="00F1768F" w:rsidRDefault="00F1768F" w:rsidP="3B933AA5">
            <w:pPr>
              <w:pStyle w:val="Afiliacao"/>
            </w:pPr>
            <w:r>
              <w:t xml:space="preserve">Leonardo </w:t>
            </w:r>
            <w:r w:rsidR="1866196D">
              <w:t>de Paiva Finavaro</w:t>
            </w:r>
          </w:p>
          <w:p w14:paraId="1352B26A" w14:textId="7B21EF7C" w:rsidR="59DCFFFF" w:rsidRDefault="59DCFFFF" w:rsidP="71B91623">
            <w:pPr>
              <w:pStyle w:val="Afiliacao"/>
            </w:pPr>
            <w:r w:rsidRPr="28F04C7D">
              <w:rPr>
                <w:rStyle w:val="Hyperlink"/>
              </w:rPr>
              <w:t>2104619@escolas.anchieta.br</w:t>
            </w:r>
          </w:p>
          <w:p w14:paraId="080E7367" w14:textId="77777777" w:rsidR="00F1768F" w:rsidRPr="00494EAE" w:rsidRDefault="00F1768F" w:rsidP="00F1768F">
            <w:pPr>
              <w:pStyle w:val="Afiliacao"/>
            </w:pPr>
            <w:r>
              <w:t>Rafael Machiavelli Marcolino</w:t>
            </w:r>
          </w:p>
          <w:p w14:paraId="716B274B" w14:textId="39C792E8" w:rsidR="1E4B8D19" w:rsidRDefault="1E4B8D19" w:rsidP="45A84B08">
            <w:pPr>
              <w:pStyle w:val="Afiliacao"/>
            </w:pPr>
            <w:r w:rsidRPr="46FA6C81">
              <w:rPr>
                <w:rStyle w:val="Hyperlink"/>
              </w:rPr>
              <w:t>2106575@</w:t>
            </w:r>
            <w:r w:rsidRPr="529F2773">
              <w:rPr>
                <w:rStyle w:val="Hyperlink"/>
              </w:rPr>
              <w:t>escolas.</w:t>
            </w:r>
            <w:r w:rsidRPr="3DE427C5">
              <w:rPr>
                <w:rStyle w:val="Hyperlink"/>
              </w:rPr>
              <w:t>anchieta.br</w:t>
            </w:r>
          </w:p>
          <w:p w14:paraId="6C510C42" w14:textId="77777777" w:rsidR="00F1768F" w:rsidRDefault="00F1768F" w:rsidP="00F1768F"/>
          <w:p w14:paraId="7C503264" w14:textId="77777777" w:rsidR="00F1768F" w:rsidRPr="003325C5" w:rsidRDefault="00F1768F" w:rsidP="00F1768F">
            <w:pPr>
              <w:rPr>
                <w:rFonts w:ascii="Arial" w:hAnsi="Arial" w:cs="Arial"/>
                <w:b/>
              </w:rPr>
            </w:pPr>
            <w:r w:rsidRPr="003325C5">
              <w:rPr>
                <w:rFonts w:ascii="Arial" w:hAnsi="Arial" w:cs="Arial"/>
                <w:b/>
              </w:rPr>
              <w:t>Orientador(a):</w:t>
            </w:r>
          </w:p>
          <w:p w14:paraId="2BAA0E41" w14:textId="77777777" w:rsidR="00F1768F" w:rsidRPr="008564C9" w:rsidRDefault="00F1768F" w:rsidP="00F1768F">
            <w:pPr>
              <w:pStyle w:val="Afiliacao"/>
              <w:rPr>
                <w:rFonts w:ascii="Arial" w:hAnsi="Arial" w:cs="Arial"/>
                <w:lang w:val="en-US"/>
              </w:rPr>
            </w:pPr>
            <w:r w:rsidRPr="008564C9">
              <w:rPr>
                <w:rFonts w:ascii="Arial" w:hAnsi="Arial" w:cs="Arial"/>
                <w:lang w:val="en-US"/>
              </w:rPr>
              <w:t>Prof. Me. Clayton A. Valdo</w:t>
            </w:r>
          </w:p>
          <w:p w14:paraId="35F1AB0E" w14:textId="77777777" w:rsidR="00F1768F" w:rsidRPr="008564C9" w:rsidRDefault="00F1768F" w:rsidP="00F1768F">
            <w:pPr>
              <w:pStyle w:val="Email"/>
              <w:rPr>
                <w:lang w:val="en-US"/>
              </w:rPr>
            </w:pPr>
            <w:hyperlink r:id="rId12" w:history="1">
              <w:r w:rsidRPr="008564C9">
                <w:rPr>
                  <w:rStyle w:val="Hyperlink"/>
                  <w:sz w:val="18"/>
                  <w:lang w:val="en-US"/>
                </w:rPr>
                <w:t>clayton.valdo@anchieta.br</w:t>
              </w:r>
            </w:hyperlink>
            <w:r w:rsidRPr="008564C9">
              <w:rPr>
                <w:sz w:val="18"/>
                <w:lang w:val="en-US"/>
              </w:rPr>
              <w:t xml:space="preserve"> </w:t>
            </w:r>
          </w:p>
          <w:p w14:paraId="4D7BE201" w14:textId="77777777" w:rsidR="00F536C7" w:rsidRPr="00F6234C" w:rsidRDefault="00F536C7">
            <w:pPr>
              <w:rPr>
                <w:lang w:val="en-US"/>
              </w:rPr>
            </w:pPr>
          </w:p>
        </w:tc>
        <w:tc>
          <w:tcPr>
            <w:tcW w:w="3215" w:type="pct"/>
          </w:tcPr>
          <w:p w14:paraId="42C09079" w14:textId="0FF335F9" w:rsidR="00F536C7" w:rsidRPr="00ED2571" w:rsidRDefault="00F1768F" w:rsidP="00F536C7">
            <w:pPr>
              <w:pStyle w:val="Email"/>
              <w:rPr>
                <w:rStyle w:val="TituloArtigoChar"/>
              </w:rPr>
            </w:pPr>
            <w:r>
              <w:t>I</w:t>
            </w:r>
            <w:r w:rsidR="00615E65">
              <w:t xml:space="preserve">NTELIGÊNCIA ARTIFICIAL </w:t>
            </w:r>
            <w:r>
              <w:t>EM OTIMIZAÇÕES DE PROCESSOS.</w:t>
            </w:r>
          </w:p>
          <w:p w14:paraId="14202079" w14:textId="3F38F709" w:rsidR="0094251C" w:rsidRPr="00CB6BE0" w:rsidRDefault="00F536C7" w:rsidP="00CB6BE0">
            <w:pPr>
              <w:pStyle w:val="TituloResumo"/>
              <w:rPr>
                <w:rFonts w:ascii="Arial" w:hAnsi="Arial" w:cs="Arial"/>
                <w:color w:val="auto"/>
              </w:rPr>
            </w:pPr>
            <w:r w:rsidRPr="00F536C7">
              <w:rPr>
                <w:rFonts w:ascii="Arial" w:hAnsi="Arial" w:cs="Arial"/>
                <w:color w:val="auto"/>
              </w:rPr>
              <w:t>ResuMO</w:t>
            </w:r>
            <w:bookmarkStart w:id="0" w:name="Resumo"/>
            <w:bookmarkEnd w:id="0"/>
          </w:p>
          <w:p w14:paraId="539B4AFB" w14:textId="335B7FA2" w:rsidR="0065730E" w:rsidRDefault="007C33B7" w:rsidP="0065730E">
            <w:pPr>
              <w:pStyle w:val="Default"/>
              <w:spacing w:line="360" w:lineRule="auto"/>
              <w:jc w:val="both"/>
              <w:rPr>
                <w:rFonts w:ascii="Arial" w:hAnsi="Arial" w:cs="Arial"/>
                <w:color w:val="auto"/>
              </w:rPr>
            </w:pPr>
            <w:r w:rsidRPr="007C33B7">
              <w:rPr>
                <w:rFonts w:ascii="Arial" w:hAnsi="Arial" w:cs="Arial"/>
                <w:color w:val="auto"/>
              </w:rPr>
              <w:t>Este trabalho aborda a aplicação de algoritmos genéticos, uma técnica de otimização heurística, na resolução de problemas de roteirização. Focado no uso de inteligência artificial (IA) para a otimização de processos, o estudo propõe uma solução que utiliza IA para criar rotas otimizadas com base em variáveis como distância. A solução foi implementada com um algoritmo genético, integrado a uma interface amigável que exibe as rotas geradas a partir dos dados de entrada. Além disso, foram aplicados métodos de segurança baseados na OWASP, garantindo a proteção das informações e a integridade das operações realizadas na aplicação. Essa abordagem reduz erros humanos e oferece uma alternativa automatizada, eficiente, segura e escalável para desafios relacionados à roteirização.</w:t>
            </w:r>
          </w:p>
          <w:p w14:paraId="79A9A4E1" w14:textId="77777777" w:rsidR="007C33B7" w:rsidRPr="009C1D04" w:rsidRDefault="007C33B7" w:rsidP="0065730E">
            <w:pPr>
              <w:pStyle w:val="Default"/>
              <w:spacing w:line="360" w:lineRule="auto"/>
              <w:jc w:val="both"/>
              <w:rPr>
                <w:rFonts w:ascii="Arial" w:hAnsi="Arial" w:cs="Arial"/>
                <w:color w:val="auto"/>
              </w:rPr>
            </w:pPr>
          </w:p>
          <w:p w14:paraId="5CF68434" w14:textId="30B0BE81" w:rsidR="00F536C7" w:rsidRPr="00F536C7" w:rsidRDefault="00F536C7" w:rsidP="00F14F7D">
            <w:pPr>
              <w:pStyle w:val="Default"/>
              <w:spacing w:line="360" w:lineRule="auto"/>
              <w:rPr>
                <w:rFonts w:ascii="Arial" w:hAnsi="Arial" w:cs="Arial"/>
                <w:color w:val="auto"/>
              </w:rPr>
            </w:pPr>
            <w:r w:rsidRPr="00F536C7">
              <w:rPr>
                <w:rStyle w:val="PalavrasChaveChar"/>
                <w:rFonts w:ascii="Arial" w:hAnsi="Arial" w:cs="Arial"/>
                <w:b/>
                <w:color w:val="auto"/>
                <w:sz w:val="24"/>
                <w:szCs w:val="24"/>
              </w:rPr>
              <w:t>Palavras-Chave</w:t>
            </w:r>
            <w:r w:rsidRPr="00F536C7">
              <w:rPr>
                <w:rFonts w:ascii="Arial" w:hAnsi="Arial" w:cs="Arial"/>
                <w:color w:val="auto"/>
              </w:rPr>
              <w:t xml:space="preserve">: </w:t>
            </w:r>
            <w:bookmarkStart w:id="1" w:name="PalavrasChave"/>
            <w:bookmarkEnd w:id="1"/>
            <w:r w:rsidR="00F1768F" w:rsidRPr="008564C9">
              <w:rPr>
                <w:rFonts w:ascii="Arial" w:hAnsi="Arial" w:cs="Arial"/>
                <w:color w:val="auto"/>
              </w:rPr>
              <w:t>Inteligência Artificial</w:t>
            </w:r>
            <w:r w:rsidR="00EB0C86">
              <w:rPr>
                <w:rFonts w:ascii="Arial" w:hAnsi="Arial" w:cs="Arial"/>
                <w:color w:val="auto"/>
              </w:rPr>
              <w:t>.</w:t>
            </w:r>
            <w:r w:rsidR="00F1768F" w:rsidRPr="008564C9">
              <w:rPr>
                <w:rFonts w:ascii="Arial" w:hAnsi="Arial" w:cs="Arial"/>
                <w:color w:val="auto"/>
              </w:rPr>
              <w:t xml:space="preserve"> Otimização de Processos</w:t>
            </w:r>
            <w:r w:rsidR="00EB0C86">
              <w:rPr>
                <w:rFonts w:ascii="Arial" w:hAnsi="Arial" w:cs="Arial"/>
                <w:color w:val="auto"/>
              </w:rPr>
              <w:t>.</w:t>
            </w:r>
            <w:r w:rsidR="00F1768F" w:rsidRPr="008564C9">
              <w:rPr>
                <w:rFonts w:ascii="Arial" w:hAnsi="Arial" w:cs="Arial"/>
                <w:color w:val="auto"/>
              </w:rPr>
              <w:t xml:space="preserve"> </w:t>
            </w:r>
            <w:r w:rsidR="00BA1DFB">
              <w:rPr>
                <w:rFonts w:ascii="Arial" w:hAnsi="Arial" w:cs="Arial"/>
                <w:color w:val="auto"/>
              </w:rPr>
              <w:t>Algoritmo genético</w:t>
            </w:r>
            <w:r w:rsidR="00EB0C86">
              <w:rPr>
                <w:rFonts w:ascii="Arial" w:hAnsi="Arial" w:cs="Arial"/>
                <w:color w:val="auto"/>
              </w:rPr>
              <w:t xml:space="preserve">. </w:t>
            </w:r>
            <w:r w:rsidR="00BA1DFB">
              <w:rPr>
                <w:rFonts w:ascii="Arial" w:hAnsi="Arial" w:cs="Arial"/>
                <w:color w:val="auto"/>
              </w:rPr>
              <w:t>Roteirização</w:t>
            </w:r>
            <w:r w:rsidR="00EB0C86">
              <w:rPr>
                <w:rFonts w:ascii="Arial" w:hAnsi="Arial" w:cs="Arial"/>
                <w:color w:val="auto"/>
              </w:rPr>
              <w:t>.</w:t>
            </w:r>
            <w:r w:rsidR="007C33B7">
              <w:rPr>
                <w:rFonts w:ascii="Arial" w:hAnsi="Arial" w:cs="Arial"/>
                <w:color w:val="auto"/>
              </w:rPr>
              <w:t xml:space="preserve"> OWASP.</w:t>
            </w:r>
          </w:p>
          <w:p w14:paraId="2FF0379E" w14:textId="77777777" w:rsidR="00F536C7" w:rsidRPr="00E77BCF" w:rsidRDefault="00F536C7" w:rsidP="00F536C7">
            <w:pPr>
              <w:pStyle w:val="NotaRodape"/>
              <w:ind w:left="0"/>
              <w:rPr>
                <w:rFonts w:ascii="Times New Roman" w:hAnsi="Times New Roman"/>
                <w:sz w:val="20"/>
              </w:rPr>
            </w:pPr>
          </w:p>
          <w:p w14:paraId="249A2465" w14:textId="77777777" w:rsidR="00F536C7" w:rsidRDefault="00F536C7"/>
        </w:tc>
      </w:tr>
    </w:tbl>
    <w:p w14:paraId="51C7B272" w14:textId="77777777" w:rsidR="00F536C7" w:rsidRDefault="00F536C7"/>
    <w:p w14:paraId="57C4EE5F" w14:textId="77777777" w:rsidR="00F536C7" w:rsidRDefault="00F536C7"/>
    <w:p w14:paraId="6154E692" w14:textId="76F7EB92" w:rsidR="00F536C7" w:rsidRDefault="00F536C7"/>
    <w:p w14:paraId="331A1966" w14:textId="26A87823" w:rsidR="5569D839" w:rsidRDefault="5569D839"/>
    <w:p w14:paraId="544F7653" w14:textId="516D71A9" w:rsidR="5569D839" w:rsidRDefault="5569D839"/>
    <w:p w14:paraId="4D1E68D0" w14:textId="412AE7D6" w:rsidR="5569D839" w:rsidRDefault="5569D839"/>
    <w:p w14:paraId="3F039DE2" w14:textId="541AE80A" w:rsidR="5569D839" w:rsidRDefault="5569D839"/>
    <w:p w14:paraId="1F0CEDEB" w14:textId="4A656E1C" w:rsidR="5569D839" w:rsidRDefault="5569D839"/>
    <w:p w14:paraId="55008948" w14:textId="7A6610EB" w:rsidR="00F536C7" w:rsidRDefault="00F536C7">
      <w:pPr>
        <w:sectPr w:rsidR="00F536C7" w:rsidSect="00F536C7">
          <w:pgSz w:w="11906" w:h="16838"/>
          <w:pgMar w:top="1134" w:right="851" w:bottom="1134" w:left="1134" w:header="709" w:footer="709" w:gutter="0"/>
          <w:cols w:space="708"/>
          <w:docGrid w:linePitch="360"/>
        </w:sectPr>
      </w:pPr>
    </w:p>
    <w:p w14:paraId="1B9503F7" w14:textId="76000F42" w:rsidR="00F536C7" w:rsidRPr="00F536C7" w:rsidRDefault="00F536C7" w:rsidP="00CB7C26">
      <w:pPr>
        <w:pStyle w:val="SecaoPrimeira"/>
        <w:numPr>
          <w:ilvl w:val="0"/>
          <w:numId w:val="25"/>
        </w:numPr>
        <w:tabs>
          <w:tab w:val="num" w:pos="360"/>
        </w:tabs>
        <w:ind w:left="357" w:hanging="357"/>
        <w:rPr>
          <w:rFonts w:ascii="Arial" w:hAnsi="Arial" w:cs="Arial"/>
          <w:color w:val="auto"/>
          <w:sz w:val="24"/>
          <w:szCs w:val="24"/>
        </w:rPr>
      </w:pPr>
      <w:r w:rsidRPr="00F536C7">
        <w:rPr>
          <w:rFonts w:ascii="Arial" w:hAnsi="Arial" w:cs="Arial"/>
          <w:color w:val="auto"/>
          <w:sz w:val="24"/>
          <w:szCs w:val="24"/>
        </w:rPr>
        <w:t>Introdução</w:t>
      </w:r>
    </w:p>
    <w:p w14:paraId="01EF383F" w14:textId="2FC7D3A4" w:rsidR="73139B30" w:rsidRDefault="73139B30" w:rsidP="2ECC51BB">
      <w:pPr>
        <w:spacing w:line="360" w:lineRule="auto"/>
        <w:ind w:left="357"/>
        <w:rPr>
          <w:rFonts w:ascii="Arial" w:eastAsia="Arial" w:hAnsi="Arial" w:cs="Arial"/>
          <w:sz w:val="24"/>
          <w:szCs w:val="24"/>
        </w:rPr>
      </w:pPr>
      <w:r w:rsidRPr="35D2DA8A">
        <w:rPr>
          <w:rFonts w:ascii="Arial" w:eastAsia="Arial" w:hAnsi="Arial" w:cs="Arial"/>
          <w:sz w:val="24"/>
          <w:szCs w:val="24"/>
        </w:rPr>
        <w:t xml:space="preserve">A evolução das tecnologias de Inteligência Artificial (IA) tem sido um marco significativo na história da Computação, com impactos profundos em diversas áreas. Desde a criação da máquina de Turing em 1936 até os avanços recentes, como redes neurais profundas e aprendizado por reforço, a IA tem revolucionado a abordagem de problemas complexos, proporcionando soluções inovadoras em setores como transporte, logística e otimização </w:t>
      </w:r>
      <w:r w:rsidR="00683422">
        <w:rPr>
          <w:rFonts w:ascii="Arial" w:eastAsia="Arial" w:hAnsi="Arial" w:cs="Arial"/>
          <w:sz w:val="24"/>
          <w:szCs w:val="24"/>
        </w:rPr>
        <w:softHyphen/>
      </w:r>
      <w:r w:rsidRPr="35D2DA8A">
        <w:rPr>
          <w:rFonts w:ascii="Arial" w:eastAsia="Arial" w:hAnsi="Arial" w:cs="Arial"/>
          <w:sz w:val="24"/>
          <w:szCs w:val="24"/>
        </w:rPr>
        <w:t>de processos (RUSSELL; NORVIG, 2021).</w:t>
      </w:r>
    </w:p>
    <w:p w14:paraId="1DAB67D8" w14:textId="25EF90F8" w:rsidR="73139B30" w:rsidRDefault="73139B30" w:rsidP="2ECC51BB">
      <w:pPr>
        <w:spacing w:line="360" w:lineRule="auto"/>
        <w:ind w:left="357"/>
        <w:rPr>
          <w:rFonts w:ascii="Arial" w:eastAsia="Arial" w:hAnsi="Arial" w:cs="Arial"/>
          <w:sz w:val="24"/>
          <w:szCs w:val="24"/>
        </w:rPr>
      </w:pPr>
      <w:r w:rsidRPr="35D2DA8A">
        <w:rPr>
          <w:rFonts w:ascii="Arial" w:eastAsia="Arial" w:hAnsi="Arial" w:cs="Arial"/>
          <w:sz w:val="24"/>
          <w:szCs w:val="24"/>
        </w:rPr>
        <w:t>A tecnologia de IA apresenta um grande potencial para resolver problemas de otimização em sistemas complexos, especialmente aqueles em que as variáveis são dinâmicas e os resultados são imprevisíveis. Apesar disso, a aplicação prática da IA em cenários reais ainda enfrenta desafios significativos, principalmente em integrar modelos computacionais de forma eficaz. Esse contexto configura o problema central deste trabalho: explorar como técnicas avançadas de IA, como os algoritmos genéticos, podem contribuir para a melhoria de processos, como a roteirização (PIGOSSO et al., 2018).</w:t>
      </w:r>
    </w:p>
    <w:p w14:paraId="660D4566" w14:textId="3E375EED" w:rsidR="73139B30" w:rsidRDefault="73139B30" w:rsidP="5EFF1B0D">
      <w:pPr>
        <w:spacing w:line="360" w:lineRule="auto"/>
        <w:ind w:left="357"/>
        <w:rPr>
          <w:rFonts w:ascii="Arial" w:eastAsia="Arial" w:hAnsi="Arial" w:cs="Arial"/>
          <w:sz w:val="24"/>
          <w:szCs w:val="24"/>
        </w:rPr>
      </w:pPr>
      <w:r w:rsidRPr="5EFF1B0D">
        <w:rPr>
          <w:rFonts w:ascii="Arial" w:eastAsia="Arial" w:hAnsi="Arial" w:cs="Arial"/>
          <w:sz w:val="24"/>
          <w:szCs w:val="24"/>
        </w:rPr>
        <w:t>O objetivo principal deste estudo é investigar a viabilidade e os benefícios da implementação de algoritmos de IA na otimização de tarefas, com foco na melhoria da eficiência e dinâmica dos processos de roteirização. A pesquisa pretende avaliar como esses algoritmos podem ser utilizados para gerar rotas mais rápidas, econômicas e eficientes, contribuindo para a gestão otimizada de recursos.</w:t>
      </w:r>
    </w:p>
    <w:p w14:paraId="1DFF26BA" w14:textId="7DDB7E04" w:rsidR="00405724" w:rsidRDefault="00F1768F" w:rsidP="5EFF1B0D">
      <w:pPr>
        <w:spacing w:line="360" w:lineRule="auto"/>
        <w:ind w:left="357"/>
        <w:rPr>
          <w:rFonts w:ascii="Arial" w:hAnsi="Arial" w:cs="Arial"/>
          <w:sz w:val="24"/>
          <w:szCs w:val="24"/>
        </w:rPr>
      </w:pPr>
      <w:bookmarkStart w:id="2" w:name="_Hlk182480503"/>
      <w:r w:rsidRPr="5EFF1B0D">
        <w:rPr>
          <w:rFonts w:ascii="Arial" w:eastAsia="Arial" w:hAnsi="Arial" w:cs="Arial"/>
          <w:sz w:val="24"/>
          <w:szCs w:val="24"/>
        </w:rPr>
        <w:t xml:space="preserve">O </w:t>
      </w:r>
      <w:r w:rsidR="00681C8C">
        <w:rPr>
          <w:rFonts w:ascii="Arial" w:eastAsia="Arial" w:hAnsi="Arial" w:cs="Arial"/>
          <w:sz w:val="24"/>
          <w:szCs w:val="24"/>
        </w:rPr>
        <w:t>TCC</w:t>
      </w:r>
      <w:r w:rsidRPr="5EFF1B0D">
        <w:rPr>
          <w:rFonts w:ascii="Arial" w:eastAsia="Arial" w:hAnsi="Arial" w:cs="Arial"/>
          <w:sz w:val="24"/>
          <w:szCs w:val="24"/>
        </w:rPr>
        <w:t xml:space="preserve"> está dividido nas seguintes seções: Fundament</w:t>
      </w:r>
      <w:r w:rsidR="008C6B1C">
        <w:rPr>
          <w:rFonts w:ascii="Arial" w:eastAsia="Arial" w:hAnsi="Arial" w:cs="Arial"/>
          <w:sz w:val="24"/>
          <w:szCs w:val="24"/>
        </w:rPr>
        <w:t>ação teórica</w:t>
      </w:r>
      <w:r w:rsidRPr="5EFF1B0D">
        <w:rPr>
          <w:rFonts w:ascii="Arial" w:eastAsia="Arial" w:hAnsi="Arial" w:cs="Arial"/>
          <w:sz w:val="24"/>
          <w:szCs w:val="24"/>
        </w:rPr>
        <w:t>, onde serão abordados as metodologias, fundamentações e os dados obtidos por meio de pesquisas. Resultados e discussão, nesta etapa</w:t>
      </w:r>
      <w:r w:rsidRPr="02C9D20F">
        <w:rPr>
          <w:rFonts w:asciiTheme="minorHAnsi" w:eastAsiaTheme="minorEastAsia" w:hAnsiTheme="minorHAnsi" w:cstheme="minorBidi"/>
          <w:sz w:val="24"/>
          <w:szCs w:val="24"/>
        </w:rPr>
        <w:t xml:space="preserve"> </w:t>
      </w:r>
      <w:r w:rsidR="375835BE" w:rsidRPr="00BE20DC">
        <w:rPr>
          <w:rFonts w:ascii="Arial" w:eastAsiaTheme="minorEastAsia" w:hAnsi="Arial" w:cs="Arial"/>
          <w:sz w:val="24"/>
          <w:szCs w:val="24"/>
        </w:rPr>
        <w:t xml:space="preserve">em </w:t>
      </w:r>
      <w:r w:rsidR="00BE20DC">
        <w:rPr>
          <w:rFonts w:ascii="Arial" w:eastAsiaTheme="minorEastAsia" w:hAnsi="Arial" w:cs="Arial"/>
          <w:sz w:val="24"/>
          <w:szCs w:val="24"/>
        </w:rPr>
        <w:t xml:space="preserve">será </w:t>
      </w:r>
      <w:r w:rsidR="375835BE" w:rsidRPr="00BE20DC">
        <w:rPr>
          <w:rFonts w:ascii="Arial" w:eastAsiaTheme="minorEastAsia" w:hAnsi="Arial" w:cs="Arial"/>
          <w:sz w:val="24"/>
          <w:szCs w:val="24"/>
        </w:rPr>
        <w:t>apresentado</w:t>
      </w:r>
      <w:r w:rsidR="00BE20DC">
        <w:rPr>
          <w:rFonts w:asciiTheme="minorHAnsi" w:eastAsiaTheme="minorEastAsia" w:hAnsiTheme="minorHAnsi" w:cstheme="minorBidi"/>
          <w:sz w:val="24"/>
          <w:szCs w:val="24"/>
        </w:rPr>
        <w:t xml:space="preserve"> </w:t>
      </w:r>
      <w:r w:rsidRPr="5EFF1B0D">
        <w:rPr>
          <w:rFonts w:ascii="Arial" w:eastAsia="Arial" w:hAnsi="Arial" w:cs="Arial"/>
          <w:sz w:val="24"/>
          <w:szCs w:val="24"/>
        </w:rPr>
        <w:t xml:space="preserve">os dados obtidos durante o desenvolvimento </w:t>
      </w:r>
      <w:r w:rsidR="005C4A06" w:rsidRPr="5EFF1B0D">
        <w:rPr>
          <w:rFonts w:ascii="Arial" w:eastAsia="Arial" w:hAnsi="Arial" w:cs="Arial"/>
          <w:sz w:val="24"/>
          <w:szCs w:val="24"/>
        </w:rPr>
        <w:t>da prova de conceito</w:t>
      </w:r>
      <w:r w:rsidRPr="5EFF1B0D">
        <w:rPr>
          <w:rFonts w:ascii="Arial" w:eastAsia="Arial" w:hAnsi="Arial" w:cs="Arial"/>
          <w:sz w:val="24"/>
          <w:szCs w:val="24"/>
        </w:rPr>
        <w:t xml:space="preserve">. </w:t>
      </w:r>
      <w:r w:rsidRPr="24ED057C">
        <w:rPr>
          <w:rFonts w:ascii="Arial" w:eastAsia="Arial" w:hAnsi="Arial" w:cs="Arial"/>
          <w:sz w:val="24"/>
          <w:szCs w:val="24"/>
        </w:rPr>
        <w:t xml:space="preserve">Conclusão, </w:t>
      </w:r>
      <w:r w:rsidR="5FF2E027" w:rsidRPr="24ED057C">
        <w:rPr>
          <w:rFonts w:ascii="Arial" w:eastAsia="Arial" w:hAnsi="Arial" w:cs="Arial"/>
          <w:sz w:val="24"/>
          <w:szCs w:val="24"/>
        </w:rPr>
        <w:t xml:space="preserve">seção que examina os </w:t>
      </w:r>
      <w:r w:rsidR="5FF2E027" w:rsidRPr="5C10DD49">
        <w:rPr>
          <w:rFonts w:ascii="Arial" w:eastAsia="Arial" w:hAnsi="Arial" w:cs="Arial"/>
          <w:sz w:val="24"/>
          <w:szCs w:val="24"/>
        </w:rPr>
        <w:t>resultados</w:t>
      </w:r>
      <w:r w:rsidRPr="5EFF1B0D">
        <w:rPr>
          <w:rFonts w:ascii="Arial" w:eastAsia="Arial" w:hAnsi="Arial" w:cs="Arial"/>
          <w:sz w:val="24"/>
          <w:szCs w:val="24"/>
        </w:rPr>
        <w:t xml:space="preserve">, além de analisar os próximos passos que podem ser tomados </w:t>
      </w:r>
      <w:r w:rsidR="00500483" w:rsidRPr="5EFF1B0D">
        <w:rPr>
          <w:rFonts w:ascii="Arial" w:eastAsia="Arial" w:hAnsi="Arial" w:cs="Arial"/>
          <w:sz w:val="24"/>
          <w:szCs w:val="24"/>
        </w:rPr>
        <w:t>dentro das ciências</w:t>
      </w:r>
      <w:r w:rsidRPr="5EFF1B0D">
        <w:rPr>
          <w:rFonts w:ascii="Arial" w:eastAsia="Arial" w:hAnsi="Arial" w:cs="Arial"/>
          <w:sz w:val="24"/>
          <w:szCs w:val="24"/>
        </w:rPr>
        <w:t xml:space="preserve"> da computação junto com a inteligência artificial.</w:t>
      </w:r>
      <w:bookmarkEnd w:id="2"/>
    </w:p>
    <w:p w14:paraId="7E112093" w14:textId="77777777" w:rsidR="00C552DF" w:rsidRDefault="00C552DF" w:rsidP="00ED0D2C">
      <w:pPr>
        <w:pStyle w:val="Default"/>
        <w:spacing w:before="60" w:after="60" w:line="360" w:lineRule="auto"/>
        <w:jc w:val="both"/>
        <w:rPr>
          <w:rFonts w:ascii="Arial" w:hAnsi="Arial" w:cs="Arial"/>
        </w:rPr>
      </w:pPr>
    </w:p>
    <w:p w14:paraId="532A0A90" w14:textId="702E29A3" w:rsidR="00F536C7" w:rsidRPr="00F536C7" w:rsidRDefault="00F536C7" w:rsidP="00B82FFC">
      <w:pPr>
        <w:pStyle w:val="SecaoPrimeira"/>
        <w:numPr>
          <w:ilvl w:val="0"/>
          <w:numId w:val="25"/>
        </w:numPr>
        <w:tabs>
          <w:tab w:val="num" w:pos="360"/>
        </w:tabs>
        <w:ind w:left="357" w:hanging="357"/>
        <w:rPr>
          <w:rFonts w:ascii="Arial" w:hAnsi="Arial" w:cs="Arial"/>
          <w:color w:val="auto"/>
          <w:sz w:val="24"/>
          <w:szCs w:val="24"/>
        </w:rPr>
      </w:pPr>
      <w:r w:rsidRPr="00F536C7">
        <w:rPr>
          <w:rFonts w:ascii="Arial" w:hAnsi="Arial" w:cs="Arial"/>
          <w:color w:val="auto"/>
          <w:sz w:val="24"/>
          <w:szCs w:val="24"/>
        </w:rPr>
        <w:t>FUNDAMENTAÇÃO</w:t>
      </w:r>
      <w:r w:rsidR="00681C8C">
        <w:rPr>
          <w:rFonts w:ascii="Arial" w:hAnsi="Arial" w:cs="Arial"/>
          <w:color w:val="auto"/>
          <w:sz w:val="24"/>
          <w:szCs w:val="24"/>
        </w:rPr>
        <w:t xml:space="preserve"> teórica</w:t>
      </w:r>
    </w:p>
    <w:p w14:paraId="00C3DE0A" w14:textId="3223CA80" w:rsidR="001E5875" w:rsidRDefault="00D90C86" w:rsidP="00067ECA">
      <w:pPr>
        <w:pStyle w:val="Default"/>
        <w:spacing w:before="60" w:after="60" w:line="360" w:lineRule="auto"/>
        <w:ind w:left="567"/>
        <w:jc w:val="both"/>
        <w:rPr>
          <w:rFonts w:ascii="Arial" w:hAnsi="Arial" w:cs="Arial"/>
          <w:color w:val="auto"/>
        </w:rPr>
      </w:pPr>
      <w:r w:rsidRPr="30A0B1D7">
        <w:rPr>
          <w:rFonts w:ascii="Arial" w:hAnsi="Arial" w:cs="Arial"/>
          <w:color w:val="auto"/>
        </w:rPr>
        <w:t>Neste capítulo serão apresentadas as definições dos principais conceitos que fornecem a fundamentação do desenvolvimento deste trabalho</w:t>
      </w:r>
      <w:r w:rsidR="009D3D14" w:rsidRPr="30A0B1D7">
        <w:rPr>
          <w:rFonts w:ascii="Arial" w:hAnsi="Arial" w:cs="Arial"/>
          <w:color w:val="auto"/>
        </w:rPr>
        <w:t xml:space="preserve"> que contextualizam noss</w:t>
      </w:r>
      <w:r w:rsidR="00C0647A" w:rsidRPr="30A0B1D7">
        <w:rPr>
          <w:rFonts w:ascii="Arial" w:hAnsi="Arial" w:cs="Arial"/>
          <w:color w:val="auto"/>
        </w:rPr>
        <w:t xml:space="preserve">a </w:t>
      </w:r>
      <w:r w:rsidR="00034020" w:rsidRPr="30A0B1D7">
        <w:rPr>
          <w:rFonts w:ascii="Arial" w:hAnsi="Arial" w:cs="Arial"/>
          <w:color w:val="auto"/>
        </w:rPr>
        <w:t>prova de conceito.</w:t>
      </w:r>
    </w:p>
    <w:p w14:paraId="44DF8A9F" w14:textId="77777777" w:rsidR="00681C8C" w:rsidRDefault="00681C8C" w:rsidP="00067ECA">
      <w:pPr>
        <w:pStyle w:val="Default"/>
        <w:spacing w:before="60" w:after="60" w:line="360" w:lineRule="auto"/>
        <w:ind w:left="567"/>
        <w:jc w:val="both"/>
        <w:rPr>
          <w:rFonts w:ascii="Arial" w:hAnsi="Arial" w:cs="Arial"/>
          <w:color w:val="auto"/>
        </w:rPr>
      </w:pPr>
    </w:p>
    <w:p w14:paraId="7BC0B628" w14:textId="77777777" w:rsidR="00681C8C" w:rsidRDefault="00681C8C" w:rsidP="00067ECA">
      <w:pPr>
        <w:pStyle w:val="Default"/>
        <w:spacing w:before="60" w:after="60" w:line="360" w:lineRule="auto"/>
        <w:ind w:left="567"/>
        <w:jc w:val="both"/>
        <w:rPr>
          <w:rFonts w:ascii="Arial" w:hAnsi="Arial" w:cs="Arial"/>
          <w:color w:val="auto"/>
        </w:rPr>
      </w:pPr>
    </w:p>
    <w:p w14:paraId="7D228D75" w14:textId="77777777" w:rsidR="00681C8C" w:rsidRDefault="00681C8C" w:rsidP="00067ECA">
      <w:pPr>
        <w:pStyle w:val="Default"/>
        <w:spacing w:before="60" w:after="60" w:line="360" w:lineRule="auto"/>
        <w:ind w:left="567"/>
        <w:jc w:val="both"/>
        <w:rPr>
          <w:rFonts w:ascii="Arial" w:hAnsi="Arial" w:cs="Arial"/>
          <w:color w:val="auto"/>
        </w:rPr>
      </w:pPr>
    </w:p>
    <w:p w14:paraId="345D6F8F" w14:textId="4B8F0F5C" w:rsidR="006A4BE4" w:rsidRDefault="00D90C86" w:rsidP="007500F0">
      <w:pPr>
        <w:pStyle w:val="Default"/>
        <w:spacing w:before="60" w:after="60" w:line="360" w:lineRule="auto"/>
        <w:ind w:left="567" w:firstLine="142"/>
        <w:jc w:val="both"/>
        <w:rPr>
          <w:rFonts w:ascii="Arial" w:hAnsi="Arial" w:cs="Arial"/>
          <w:b/>
          <w:bCs/>
          <w:color w:val="auto"/>
        </w:rPr>
      </w:pPr>
      <w:r w:rsidRPr="00D90C86">
        <w:rPr>
          <w:rFonts w:ascii="Arial" w:hAnsi="Arial" w:cs="Arial"/>
          <w:b/>
          <w:bCs/>
          <w:color w:val="auto"/>
        </w:rPr>
        <w:t>2.1 Algoritmos de Otimização Heurística (</w:t>
      </w:r>
      <w:proofErr w:type="spellStart"/>
      <w:r w:rsidRPr="00D90C86">
        <w:rPr>
          <w:rFonts w:ascii="Arial" w:hAnsi="Arial" w:cs="Arial"/>
          <w:b/>
          <w:bCs/>
          <w:color w:val="auto"/>
        </w:rPr>
        <w:t>Heuristics</w:t>
      </w:r>
      <w:proofErr w:type="spellEnd"/>
      <w:r w:rsidRPr="00D90C86">
        <w:rPr>
          <w:rFonts w:ascii="Arial" w:hAnsi="Arial" w:cs="Arial"/>
          <w:b/>
          <w:bCs/>
          <w:color w:val="auto"/>
        </w:rPr>
        <w:t xml:space="preserve"> </w:t>
      </w:r>
      <w:proofErr w:type="spellStart"/>
      <w:r w:rsidRPr="00D90C86">
        <w:rPr>
          <w:rFonts w:ascii="Arial" w:hAnsi="Arial" w:cs="Arial"/>
          <w:b/>
          <w:bCs/>
          <w:color w:val="auto"/>
        </w:rPr>
        <w:t>Optimization</w:t>
      </w:r>
      <w:proofErr w:type="spellEnd"/>
      <w:r w:rsidRPr="00D90C86">
        <w:rPr>
          <w:rFonts w:ascii="Arial" w:hAnsi="Arial" w:cs="Arial"/>
          <w:b/>
          <w:bCs/>
          <w:color w:val="auto"/>
        </w:rPr>
        <w:t xml:space="preserve"> </w:t>
      </w:r>
      <w:proofErr w:type="spellStart"/>
      <w:r w:rsidRPr="00D90C86">
        <w:rPr>
          <w:rFonts w:ascii="Arial" w:hAnsi="Arial" w:cs="Arial"/>
          <w:b/>
          <w:bCs/>
          <w:color w:val="auto"/>
        </w:rPr>
        <w:t>Algorithms</w:t>
      </w:r>
      <w:proofErr w:type="spellEnd"/>
      <w:r w:rsidRPr="00D90C86">
        <w:rPr>
          <w:rFonts w:ascii="Arial" w:hAnsi="Arial" w:cs="Arial"/>
          <w:b/>
          <w:bCs/>
          <w:color w:val="auto"/>
        </w:rPr>
        <w:t>)</w:t>
      </w:r>
    </w:p>
    <w:p w14:paraId="074B88C6" w14:textId="0C4A0F31" w:rsidR="1F498179" w:rsidRDefault="00D90C86" w:rsidP="004F6C17">
      <w:pPr>
        <w:pStyle w:val="Default"/>
        <w:spacing w:before="60" w:after="60" w:line="360" w:lineRule="auto"/>
        <w:ind w:left="567"/>
        <w:jc w:val="both"/>
        <w:rPr>
          <w:rFonts w:ascii="Arial" w:hAnsi="Arial" w:cs="Arial"/>
          <w:color w:val="auto"/>
        </w:rPr>
      </w:pPr>
      <w:r w:rsidRPr="30A0B1D7">
        <w:rPr>
          <w:rFonts w:ascii="Arial" w:hAnsi="Arial" w:cs="Arial"/>
          <w:color w:val="auto"/>
        </w:rPr>
        <w:t xml:space="preserve">A otimização heurística é uma técnica amplamente utilizada em problemas de otimização complexos, nos quais não se tem uma solução exata ou eficiente em tempo viável devido à grande quantidade de variáveis ou restrições. </w:t>
      </w:r>
      <w:r w:rsidR="5E51968B" w:rsidRPr="30A0B1D7">
        <w:rPr>
          <w:rFonts w:ascii="Arial" w:hAnsi="Arial" w:cs="Arial"/>
          <w:color w:val="auto"/>
        </w:rPr>
        <w:t>Os algoritmos de otimização embora seja algo flexível e com uma grande capacidade de resolver diferentes tipos de problemas</w:t>
      </w:r>
      <w:r w:rsidR="441A5BAE" w:rsidRPr="30A0B1D7">
        <w:rPr>
          <w:rFonts w:ascii="Arial" w:hAnsi="Arial" w:cs="Arial"/>
          <w:color w:val="auto"/>
        </w:rPr>
        <w:t>,</w:t>
      </w:r>
      <w:r w:rsidR="5E51968B" w:rsidRPr="30A0B1D7">
        <w:rPr>
          <w:rFonts w:ascii="Arial" w:hAnsi="Arial" w:cs="Arial"/>
          <w:color w:val="auto"/>
        </w:rPr>
        <w:t xml:space="preserve"> ele não garante uma ótima solução. </w:t>
      </w:r>
      <w:r w:rsidRPr="30A0B1D7">
        <w:rPr>
          <w:rFonts w:ascii="Arial" w:hAnsi="Arial" w:cs="Arial"/>
          <w:color w:val="auto"/>
        </w:rPr>
        <w:t>Em vez de buscar uma solução perfeita, os algoritmos heurísticos procuram soluções aproximadas que podem ser suficientemente boas para o problema em questão (HOLLAND, 1992</w:t>
      </w:r>
      <w:r w:rsidR="00D2132C" w:rsidRPr="30A0B1D7">
        <w:rPr>
          <w:rFonts w:ascii="Arial" w:hAnsi="Arial" w:cs="Arial"/>
          <w:color w:val="auto"/>
        </w:rPr>
        <w:t>).</w:t>
      </w:r>
      <w:r w:rsidR="00D2132C" w:rsidRPr="7E760155">
        <w:rPr>
          <w:rFonts w:ascii="Arial" w:hAnsi="Arial" w:cs="Arial"/>
          <w:color w:val="auto"/>
        </w:rPr>
        <w:t xml:space="preserve"> </w:t>
      </w:r>
    </w:p>
    <w:p w14:paraId="643703AE" w14:textId="292DE807" w:rsidR="0686AA91" w:rsidRDefault="0686AA91" w:rsidP="0686AA91">
      <w:pPr>
        <w:pStyle w:val="Default"/>
        <w:spacing w:before="60" w:after="60" w:line="360" w:lineRule="auto"/>
        <w:ind w:left="567"/>
        <w:jc w:val="both"/>
        <w:rPr>
          <w:rFonts w:ascii="Arial" w:hAnsi="Arial" w:cs="Arial"/>
          <w:color w:val="auto"/>
        </w:rPr>
      </w:pPr>
    </w:p>
    <w:p w14:paraId="723F39AE" w14:textId="7137130D" w:rsidR="006A4BE4" w:rsidRDefault="00DE37CB" w:rsidP="002A48FD">
      <w:pPr>
        <w:pStyle w:val="Default"/>
        <w:spacing w:before="60" w:after="60" w:line="360" w:lineRule="auto"/>
        <w:ind w:left="567" w:firstLine="142"/>
        <w:jc w:val="both"/>
        <w:rPr>
          <w:rFonts w:ascii="Arial" w:hAnsi="Arial" w:cs="Arial"/>
          <w:b/>
          <w:bCs/>
          <w:color w:val="auto"/>
        </w:rPr>
      </w:pPr>
      <w:r w:rsidRPr="00DE37CB">
        <w:rPr>
          <w:rFonts w:ascii="Arial" w:hAnsi="Arial" w:cs="Arial"/>
          <w:b/>
          <w:bCs/>
          <w:color w:val="auto"/>
        </w:rPr>
        <w:t>2.</w:t>
      </w:r>
      <w:r w:rsidR="00015D68">
        <w:rPr>
          <w:rFonts w:ascii="Arial" w:hAnsi="Arial" w:cs="Arial"/>
          <w:b/>
          <w:bCs/>
          <w:color w:val="auto"/>
        </w:rPr>
        <w:t>1.1</w:t>
      </w:r>
      <w:r w:rsidRPr="00DE37CB">
        <w:rPr>
          <w:rFonts w:ascii="Arial" w:hAnsi="Arial" w:cs="Arial"/>
          <w:b/>
          <w:bCs/>
          <w:color w:val="auto"/>
        </w:rPr>
        <w:t xml:space="preserve"> </w:t>
      </w:r>
      <w:r w:rsidR="00D463C8">
        <w:rPr>
          <w:rFonts w:ascii="Arial" w:hAnsi="Arial" w:cs="Arial"/>
          <w:b/>
          <w:bCs/>
          <w:color w:val="auto"/>
        </w:rPr>
        <w:t>Algoritmos de Colônia de Formigas</w:t>
      </w:r>
      <w:r>
        <w:rPr>
          <w:rFonts w:ascii="Arial" w:hAnsi="Arial" w:cs="Arial"/>
          <w:b/>
          <w:bCs/>
          <w:color w:val="auto"/>
        </w:rPr>
        <w:t>.</w:t>
      </w:r>
    </w:p>
    <w:p w14:paraId="2120CCB5" w14:textId="12944EC4" w:rsidR="6C10D382" w:rsidRPr="002A39AA" w:rsidRDefault="6C10D382" w:rsidP="52A08EC4">
      <w:pPr>
        <w:pStyle w:val="Default"/>
        <w:spacing w:before="60" w:after="60" w:line="360" w:lineRule="auto"/>
        <w:ind w:left="567"/>
        <w:jc w:val="both"/>
        <w:rPr>
          <w:rFonts w:ascii="Arial" w:hAnsi="Arial" w:cs="Arial"/>
          <w:color w:val="auto"/>
        </w:rPr>
      </w:pPr>
      <w:r w:rsidRPr="002A39AA">
        <w:rPr>
          <w:rFonts w:ascii="Arial" w:eastAsiaTheme="minorEastAsia" w:hAnsi="Arial" w:cs="Arial"/>
          <w:color w:val="auto"/>
        </w:rPr>
        <w:t>Dentre os métodos utilizados, destacam-se:</w:t>
      </w:r>
      <w:r w:rsidR="4044BBB0" w:rsidRPr="002A39AA">
        <w:rPr>
          <w:rFonts w:ascii="Arial" w:eastAsiaTheme="minorEastAsia" w:hAnsi="Arial" w:cs="Arial"/>
          <w:color w:val="auto"/>
        </w:rPr>
        <w:t xml:space="preserve"> </w:t>
      </w:r>
      <w:r w:rsidRPr="002A39AA">
        <w:rPr>
          <w:rFonts w:ascii="Arial" w:eastAsiaTheme="minorEastAsia" w:hAnsi="Arial" w:cs="Arial"/>
          <w:color w:val="auto"/>
        </w:rPr>
        <w:t xml:space="preserve">Algoritmos de Colônia de Formigas, </w:t>
      </w:r>
      <w:r w:rsidR="6972F9EE" w:rsidRPr="002A39AA">
        <w:rPr>
          <w:rFonts w:ascii="Arial" w:eastAsiaTheme="minorEastAsia" w:hAnsi="Arial" w:cs="Arial"/>
          <w:color w:val="auto"/>
        </w:rPr>
        <w:t>no qual é um método inspirado no comportamento coletivo das formigas na natureza, mais especificamente, no modo como elas encontram caminhos eficientes entre o ninho e fontes de alimento. Esse processo é caracterizado por uma comunicação indireta entre as formigas, chamada de feromônio, que influencia as escolhas das demais formigas e é uma das bases desse algoritmo de otimização</w:t>
      </w:r>
      <w:r w:rsidR="1D06A180" w:rsidRPr="002A39AA">
        <w:rPr>
          <w:rFonts w:ascii="Arial" w:eastAsiaTheme="minorEastAsia" w:hAnsi="Arial" w:cs="Arial"/>
          <w:color w:val="auto"/>
        </w:rPr>
        <w:t xml:space="preserve"> (</w:t>
      </w:r>
      <w:proofErr w:type="spellStart"/>
      <w:r w:rsidR="1D06A180" w:rsidRPr="002A39AA">
        <w:rPr>
          <w:rFonts w:ascii="Arial" w:eastAsiaTheme="minorEastAsia" w:hAnsi="Arial" w:cs="Arial"/>
          <w:color w:val="auto"/>
        </w:rPr>
        <w:t>Dorigo</w:t>
      </w:r>
      <w:proofErr w:type="spellEnd"/>
      <w:r w:rsidR="1D06A180" w:rsidRPr="002A39AA">
        <w:rPr>
          <w:rFonts w:ascii="Arial" w:eastAsiaTheme="minorEastAsia" w:hAnsi="Arial" w:cs="Arial"/>
          <w:color w:val="auto"/>
        </w:rPr>
        <w:t>, M., &amp; Di Caro, G., 1999).</w:t>
      </w:r>
    </w:p>
    <w:p w14:paraId="3E4891E0" w14:textId="50F120C7" w:rsidR="52A08EC4" w:rsidRPr="00885772" w:rsidRDefault="1D06A180" w:rsidP="00885772">
      <w:pPr>
        <w:pStyle w:val="Default"/>
        <w:spacing w:before="60" w:after="60" w:line="360" w:lineRule="auto"/>
        <w:ind w:left="567"/>
        <w:jc w:val="both"/>
        <w:rPr>
          <w:rFonts w:ascii="Arial" w:eastAsiaTheme="minorEastAsia" w:hAnsi="Arial" w:cs="Arial"/>
          <w:color w:val="auto"/>
        </w:rPr>
      </w:pPr>
      <w:r w:rsidRPr="002A39AA">
        <w:rPr>
          <w:rFonts w:ascii="Arial" w:eastAsiaTheme="minorEastAsia" w:hAnsi="Arial" w:cs="Arial"/>
          <w:color w:val="auto"/>
        </w:rPr>
        <w:t>Esses algoritmos podem ser aplicados em cenários de otimização de roteirização, distribuição de tarefas e gerenciamento de estoque, onde a necessidade de soluções rápidas e próximas do ótimo é essencial para o sucesso operacional.</w:t>
      </w:r>
      <w:r w:rsidR="31450C92" w:rsidRPr="002A39AA">
        <w:rPr>
          <w:rFonts w:ascii="Arial" w:eastAsiaTheme="minorEastAsia" w:hAnsi="Arial" w:cs="Arial"/>
          <w:color w:val="auto"/>
        </w:rPr>
        <w:t xml:space="preserve"> Conforme a figura 1 no qual inspirado no comportamento coletivo das formigas, esses algoritmos são eficientes para problemas de otimização de caminhos</w:t>
      </w:r>
      <w:r w:rsidRPr="002A39AA">
        <w:rPr>
          <w:rFonts w:ascii="Arial" w:eastAsiaTheme="minorEastAsia" w:hAnsi="Arial" w:cs="Arial"/>
          <w:color w:val="auto"/>
        </w:rPr>
        <w:t xml:space="preserve"> (MUTHUKRISHNAN, 2023). </w:t>
      </w:r>
    </w:p>
    <w:p w14:paraId="4F4F79A6" w14:textId="7E3BE36B" w:rsidR="00015D68" w:rsidRDefault="3A4DE9B0" w:rsidP="4026F004">
      <w:pPr>
        <w:pStyle w:val="Default"/>
        <w:spacing w:before="60" w:after="60" w:line="360" w:lineRule="auto"/>
        <w:ind w:left="567"/>
        <w:jc w:val="center"/>
        <w:rPr>
          <w:rFonts w:ascii="Arial" w:hAnsi="Arial" w:cs="Arial"/>
          <w:color w:val="auto"/>
        </w:rPr>
      </w:pPr>
      <w:r>
        <w:rPr>
          <w:noProof/>
        </w:rPr>
        <w:drawing>
          <wp:inline distT="0" distB="0" distL="0" distR="0" wp14:anchorId="19D6DF35" wp14:editId="7ED75DCC">
            <wp:extent cx="3896268" cy="2781688"/>
            <wp:effectExtent l="0" t="0" r="0" b="0"/>
            <wp:docPr id="1777697663" name="Picture 177769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697663"/>
                    <pic:cNvPicPr/>
                  </pic:nvPicPr>
                  <pic:blipFill>
                    <a:blip r:embed="rId13">
                      <a:extLst>
                        <a:ext uri="{28A0092B-C50C-407E-A947-70E740481C1C}">
                          <a14:useLocalDpi xmlns:a14="http://schemas.microsoft.com/office/drawing/2010/main" val="0"/>
                        </a:ext>
                      </a:extLst>
                    </a:blip>
                    <a:stretch>
                      <a:fillRect/>
                    </a:stretch>
                  </pic:blipFill>
                  <pic:spPr>
                    <a:xfrm>
                      <a:off x="0" y="0"/>
                      <a:ext cx="3896268" cy="2781688"/>
                    </a:xfrm>
                    <a:prstGeom prst="rect">
                      <a:avLst/>
                    </a:prstGeom>
                  </pic:spPr>
                </pic:pic>
              </a:graphicData>
            </a:graphic>
          </wp:inline>
        </w:drawing>
      </w:r>
    </w:p>
    <w:p w14:paraId="2E0CE6CF" w14:textId="04FCC570" w:rsidR="00015D68" w:rsidRDefault="00015D68" w:rsidP="4026F004">
      <w:pPr>
        <w:pStyle w:val="Default"/>
        <w:spacing w:before="60" w:after="60" w:line="360" w:lineRule="auto"/>
        <w:ind w:left="567"/>
        <w:jc w:val="center"/>
        <w:rPr>
          <w:rFonts w:ascii="Arial" w:hAnsi="Arial" w:cs="Arial"/>
          <w:color w:val="auto"/>
        </w:rPr>
      </w:pPr>
      <w:r>
        <w:rPr>
          <w:rFonts w:ascii="Arial" w:hAnsi="Arial" w:cs="Arial"/>
          <w:color w:val="auto"/>
        </w:rPr>
        <w:t xml:space="preserve">Figura 1 – </w:t>
      </w:r>
      <w:r w:rsidRPr="2E9DDA49">
        <w:rPr>
          <w:rFonts w:ascii="Arial" w:hAnsi="Arial" w:cs="Arial"/>
          <w:color w:val="auto"/>
        </w:rPr>
        <w:t>Funcionamento de um algoritmo baseado em colônia de formigas</w:t>
      </w:r>
      <w:r w:rsidR="55F2AC2A" w:rsidRPr="52A08EC4">
        <w:rPr>
          <w:rFonts w:ascii="Arial" w:hAnsi="Arial" w:cs="Arial"/>
          <w:color w:val="auto"/>
        </w:rPr>
        <w:t xml:space="preserve"> (MUTHUKRISHNAN,</w:t>
      </w:r>
      <w:r w:rsidR="0CDDA335" w:rsidRPr="52A08EC4">
        <w:rPr>
          <w:rFonts w:ascii="Arial" w:hAnsi="Arial" w:cs="Arial"/>
          <w:color w:val="auto"/>
        </w:rPr>
        <w:t xml:space="preserve"> </w:t>
      </w:r>
      <w:r w:rsidR="55F2AC2A" w:rsidRPr="52A08EC4">
        <w:rPr>
          <w:rFonts w:ascii="Arial" w:hAnsi="Arial" w:cs="Arial"/>
          <w:color w:val="auto"/>
        </w:rPr>
        <w:t>2023).</w:t>
      </w:r>
    </w:p>
    <w:p w14:paraId="5B300B35" w14:textId="716D070B" w:rsidR="00015D68" w:rsidRPr="002A39AA" w:rsidRDefault="00015D68" w:rsidP="52A08EC4">
      <w:pPr>
        <w:pStyle w:val="Default"/>
        <w:spacing w:before="60" w:after="60" w:line="360" w:lineRule="auto"/>
        <w:ind w:left="708"/>
        <w:jc w:val="center"/>
        <w:rPr>
          <w:rFonts w:ascii="Arial" w:hAnsi="Arial" w:cs="Arial"/>
          <w:color w:val="auto"/>
        </w:rPr>
      </w:pPr>
    </w:p>
    <w:p w14:paraId="3CA5EB80" w14:textId="0CF3496E" w:rsidR="00892174" w:rsidRPr="002A39AA" w:rsidRDefault="43D690BB" w:rsidP="52A08EC4">
      <w:pPr>
        <w:pStyle w:val="Default"/>
        <w:spacing w:before="60" w:after="60" w:line="360" w:lineRule="auto"/>
        <w:ind w:left="708"/>
        <w:jc w:val="both"/>
        <w:rPr>
          <w:rFonts w:ascii="Arial" w:eastAsiaTheme="minorEastAsia" w:hAnsi="Arial" w:cs="Arial"/>
          <w:color w:val="auto"/>
        </w:rPr>
      </w:pPr>
      <w:r w:rsidRPr="002A39AA">
        <w:rPr>
          <w:rFonts w:ascii="Arial" w:eastAsiaTheme="minorEastAsia" w:hAnsi="Arial" w:cs="Arial"/>
          <w:color w:val="auto"/>
        </w:rPr>
        <w:t>As formigas artificiais, em uma versão computacional, "exploram" o espaço de soluções de um problema, ou seja, elas caminham pelas possíveis soluções do problema, deixando um rastro de feromônio ao longo de seu caminho. Esse rastro é mais forte nos caminhos mais utilizados pelas formigas (</w:t>
      </w:r>
      <w:proofErr w:type="spellStart"/>
      <w:r w:rsidRPr="002A39AA">
        <w:rPr>
          <w:rFonts w:ascii="Arial" w:eastAsiaTheme="minorEastAsia" w:hAnsi="Arial" w:cs="Arial"/>
          <w:color w:val="auto"/>
        </w:rPr>
        <w:t>Dorigo</w:t>
      </w:r>
      <w:proofErr w:type="spellEnd"/>
      <w:r w:rsidRPr="002A39AA">
        <w:rPr>
          <w:rFonts w:ascii="Arial" w:eastAsiaTheme="minorEastAsia" w:hAnsi="Arial" w:cs="Arial"/>
          <w:color w:val="auto"/>
        </w:rPr>
        <w:t xml:space="preserve">, M., &amp; </w:t>
      </w:r>
      <w:proofErr w:type="spellStart"/>
      <w:r w:rsidRPr="002A39AA">
        <w:rPr>
          <w:rFonts w:ascii="Arial" w:eastAsiaTheme="minorEastAsia" w:hAnsi="Arial" w:cs="Arial"/>
          <w:color w:val="auto"/>
        </w:rPr>
        <w:t>Stützle</w:t>
      </w:r>
      <w:proofErr w:type="spellEnd"/>
      <w:r w:rsidRPr="002A39AA">
        <w:rPr>
          <w:rFonts w:ascii="Arial" w:eastAsiaTheme="minorEastAsia" w:hAnsi="Arial" w:cs="Arial"/>
          <w:color w:val="auto"/>
        </w:rPr>
        <w:t>, T., 2004).</w:t>
      </w:r>
    </w:p>
    <w:p w14:paraId="5F464548" w14:textId="4560F1A1" w:rsidR="00892174" w:rsidRPr="002A39AA" w:rsidRDefault="43D690BB" w:rsidP="52A08EC4">
      <w:pPr>
        <w:pStyle w:val="Default"/>
        <w:spacing w:before="60" w:after="60" w:line="360" w:lineRule="auto"/>
        <w:ind w:left="708"/>
        <w:jc w:val="both"/>
        <w:rPr>
          <w:rFonts w:ascii="Arial" w:eastAsiaTheme="minorEastAsia" w:hAnsi="Arial" w:cs="Arial"/>
          <w:color w:val="auto"/>
        </w:rPr>
      </w:pPr>
      <w:r w:rsidRPr="002A39AA">
        <w:rPr>
          <w:rFonts w:ascii="Arial" w:eastAsiaTheme="minorEastAsia" w:hAnsi="Arial" w:cs="Arial"/>
          <w:color w:val="auto"/>
        </w:rPr>
        <w:t>O ACO é muito utilizado em problemas de otimização combinatória, nos quais se busca encontrar a melhor solução entre várias possibilidades, como:</w:t>
      </w:r>
    </w:p>
    <w:p w14:paraId="2176B225" w14:textId="7AD2FF64" w:rsidR="00892174" w:rsidRPr="002A39AA" w:rsidRDefault="43D690BB" w:rsidP="52A08EC4">
      <w:pPr>
        <w:pStyle w:val="Default"/>
        <w:numPr>
          <w:ilvl w:val="0"/>
          <w:numId w:val="29"/>
        </w:numPr>
        <w:spacing w:before="60" w:after="60" w:line="360" w:lineRule="auto"/>
        <w:jc w:val="both"/>
        <w:rPr>
          <w:rFonts w:ascii="Arial" w:eastAsiaTheme="minorEastAsia" w:hAnsi="Arial" w:cs="Arial"/>
          <w:color w:val="auto"/>
        </w:rPr>
      </w:pPr>
      <w:r w:rsidRPr="002A39AA">
        <w:rPr>
          <w:rFonts w:ascii="Arial" w:eastAsiaTheme="minorEastAsia" w:hAnsi="Arial" w:cs="Arial"/>
          <w:color w:val="auto"/>
        </w:rPr>
        <w:t>Otimização de rotas (Roteirização): O algoritmo pode ser usado para encontrar o melhor caminho para veículos, como no Problema de Roteamento de Veículos (VRP), onde a tarefa é minimizar o custo de percorrer um conjunto de destinos, levando em consideração restrições como tempo, capacidade e distância (</w:t>
      </w:r>
      <w:proofErr w:type="spellStart"/>
      <w:r w:rsidRPr="002A39AA">
        <w:rPr>
          <w:rFonts w:ascii="Arial" w:eastAsiaTheme="minorEastAsia" w:hAnsi="Arial" w:cs="Arial"/>
          <w:color w:val="auto"/>
        </w:rPr>
        <w:t>Gendreau</w:t>
      </w:r>
      <w:proofErr w:type="spellEnd"/>
      <w:r w:rsidRPr="002A39AA">
        <w:rPr>
          <w:rFonts w:ascii="Arial" w:eastAsiaTheme="minorEastAsia" w:hAnsi="Arial" w:cs="Arial"/>
          <w:color w:val="auto"/>
        </w:rPr>
        <w:t xml:space="preserve">, M., &amp; </w:t>
      </w:r>
      <w:proofErr w:type="spellStart"/>
      <w:r w:rsidRPr="002A39AA">
        <w:rPr>
          <w:rFonts w:ascii="Arial" w:eastAsiaTheme="minorEastAsia" w:hAnsi="Arial" w:cs="Arial"/>
          <w:color w:val="auto"/>
        </w:rPr>
        <w:t>Potvin</w:t>
      </w:r>
      <w:proofErr w:type="spellEnd"/>
      <w:r w:rsidRPr="002A39AA">
        <w:rPr>
          <w:rFonts w:ascii="Arial" w:eastAsiaTheme="minorEastAsia" w:hAnsi="Arial" w:cs="Arial"/>
          <w:color w:val="auto"/>
        </w:rPr>
        <w:t>, J. Y., 2010).</w:t>
      </w:r>
    </w:p>
    <w:p w14:paraId="45F51A9F" w14:textId="186CFB7B" w:rsidR="00892174" w:rsidRDefault="43D690BB" w:rsidP="52A08EC4">
      <w:pPr>
        <w:pStyle w:val="Default"/>
        <w:numPr>
          <w:ilvl w:val="0"/>
          <w:numId w:val="29"/>
        </w:numPr>
        <w:spacing w:before="60" w:after="60" w:line="360" w:lineRule="auto"/>
        <w:jc w:val="both"/>
        <w:rPr>
          <w:rFonts w:ascii="Arial" w:eastAsiaTheme="minorEastAsia" w:hAnsi="Arial" w:cs="Arial"/>
          <w:color w:val="auto"/>
        </w:rPr>
      </w:pPr>
      <w:r w:rsidRPr="002A39AA">
        <w:rPr>
          <w:rFonts w:ascii="Arial" w:eastAsiaTheme="minorEastAsia" w:hAnsi="Arial" w:cs="Arial"/>
          <w:color w:val="auto"/>
        </w:rPr>
        <w:t xml:space="preserve">Distribuição de Tarefas: Em sistemas </w:t>
      </w:r>
      <w:proofErr w:type="spellStart"/>
      <w:r w:rsidRPr="002A39AA">
        <w:rPr>
          <w:rFonts w:ascii="Arial" w:eastAsiaTheme="minorEastAsia" w:hAnsi="Arial" w:cs="Arial"/>
          <w:color w:val="auto"/>
        </w:rPr>
        <w:t>multi-agentes</w:t>
      </w:r>
      <w:proofErr w:type="spellEnd"/>
      <w:r w:rsidRPr="002A39AA">
        <w:rPr>
          <w:rFonts w:ascii="Arial" w:eastAsiaTheme="minorEastAsia" w:hAnsi="Arial" w:cs="Arial"/>
          <w:color w:val="auto"/>
        </w:rPr>
        <w:t xml:space="preserve"> ou em ambientes de produção, o ACO pode ser usado para distribuir tarefas de maneira eficiente entre diferentes agentes ou recursos (</w:t>
      </w:r>
      <w:proofErr w:type="spellStart"/>
      <w:r w:rsidRPr="002A39AA">
        <w:rPr>
          <w:rFonts w:ascii="Arial" w:eastAsiaTheme="minorEastAsia" w:hAnsi="Arial" w:cs="Arial"/>
          <w:color w:val="auto"/>
        </w:rPr>
        <w:t>Moukrim</w:t>
      </w:r>
      <w:proofErr w:type="spellEnd"/>
      <w:r w:rsidRPr="002A39AA">
        <w:rPr>
          <w:rFonts w:ascii="Arial" w:eastAsiaTheme="minorEastAsia" w:hAnsi="Arial" w:cs="Arial"/>
          <w:color w:val="auto"/>
        </w:rPr>
        <w:t xml:space="preserve">, A., &amp; </w:t>
      </w:r>
      <w:proofErr w:type="spellStart"/>
      <w:r w:rsidRPr="002A39AA">
        <w:rPr>
          <w:rFonts w:ascii="Arial" w:eastAsiaTheme="minorEastAsia" w:hAnsi="Arial" w:cs="Arial"/>
          <w:color w:val="auto"/>
        </w:rPr>
        <w:t>Gendreau</w:t>
      </w:r>
      <w:proofErr w:type="spellEnd"/>
      <w:r w:rsidRPr="002A39AA">
        <w:rPr>
          <w:rFonts w:ascii="Arial" w:eastAsiaTheme="minorEastAsia" w:hAnsi="Arial" w:cs="Arial"/>
          <w:color w:val="auto"/>
        </w:rPr>
        <w:t>, M., 2007).</w:t>
      </w:r>
    </w:p>
    <w:p w14:paraId="0CD1CE18" w14:textId="10310E90" w:rsidR="4D81E6E1" w:rsidRDefault="4D81E6E1" w:rsidP="00B31ED7">
      <w:pPr>
        <w:pStyle w:val="Default"/>
        <w:spacing w:before="60" w:after="60" w:line="360" w:lineRule="auto"/>
        <w:jc w:val="both"/>
        <w:rPr>
          <w:rFonts w:ascii="Arial" w:eastAsiaTheme="minorEastAsia" w:hAnsi="Arial" w:cs="Arial"/>
          <w:color w:val="auto"/>
        </w:rPr>
      </w:pPr>
    </w:p>
    <w:p w14:paraId="2774A04C" w14:textId="00F9220B" w:rsidR="43DCCC26" w:rsidRPr="00885772" w:rsidRDefault="00681C8C" w:rsidP="00885772">
      <w:pPr>
        <w:suppressAutoHyphens w:val="0"/>
        <w:overflowPunct/>
        <w:autoSpaceDE/>
        <w:autoSpaceDN/>
        <w:adjustRightInd/>
        <w:spacing w:after="160" w:line="259" w:lineRule="auto"/>
        <w:ind w:left="709"/>
        <w:jc w:val="left"/>
        <w:textAlignment w:val="auto"/>
        <w:rPr>
          <w:rFonts w:ascii="Arial" w:eastAsia="Arial" w:hAnsi="Arial" w:cs="Arial"/>
          <w:b/>
          <w:sz w:val="32"/>
          <w:szCs w:val="32"/>
        </w:rPr>
      </w:pPr>
      <w:r w:rsidRPr="00885772">
        <w:rPr>
          <w:rFonts w:ascii="Arial" w:eastAsia="Arial" w:hAnsi="Arial" w:cs="Arial"/>
          <w:b/>
          <w:sz w:val="24"/>
          <w:szCs w:val="24"/>
        </w:rPr>
        <w:t>2.</w:t>
      </w:r>
      <w:r w:rsidR="00952110">
        <w:rPr>
          <w:rFonts w:ascii="Arial" w:eastAsia="Arial" w:hAnsi="Arial" w:cs="Arial"/>
          <w:b/>
          <w:sz w:val="24"/>
          <w:szCs w:val="24"/>
        </w:rPr>
        <w:t>2</w:t>
      </w:r>
      <w:r w:rsidRPr="00885772">
        <w:rPr>
          <w:rFonts w:ascii="Arial" w:eastAsia="Arial" w:hAnsi="Arial" w:cs="Arial"/>
          <w:b/>
          <w:sz w:val="24"/>
          <w:szCs w:val="24"/>
        </w:rPr>
        <w:t xml:space="preserve"> </w:t>
      </w:r>
      <w:r w:rsidR="43DCCC26" w:rsidRPr="00885772">
        <w:rPr>
          <w:rFonts w:ascii="Arial" w:eastAsia="Arial" w:hAnsi="Arial" w:cs="Arial"/>
          <w:b/>
          <w:sz w:val="24"/>
          <w:szCs w:val="24"/>
        </w:rPr>
        <w:t>Algoritmo Genético</w:t>
      </w:r>
    </w:p>
    <w:p w14:paraId="71E94A5B" w14:textId="5F48359C" w:rsidR="17A5600B" w:rsidRDefault="3E8AFE73" w:rsidP="62B33470">
      <w:pPr>
        <w:pStyle w:val="Default"/>
        <w:spacing w:before="60" w:after="60" w:line="360" w:lineRule="auto"/>
        <w:ind w:left="567"/>
        <w:jc w:val="both"/>
        <w:rPr>
          <w:rFonts w:ascii="Arial" w:eastAsia="Arial" w:hAnsi="Arial" w:cs="Arial"/>
        </w:rPr>
      </w:pPr>
      <w:r w:rsidRPr="52A08EC4">
        <w:rPr>
          <w:rFonts w:ascii="Arial" w:eastAsia="Arial" w:hAnsi="Arial" w:cs="Arial"/>
        </w:rPr>
        <w:t>Assim como na natureza</w:t>
      </w:r>
      <w:r w:rsidR="1195EE22" w:rsidRPr="52A08EC4">
        <w:rPr>
          <w:rFonts w:ascii="Arial" w:eastAsia="Arial" w:hAnsi="Arial" w:cs="Arial"/>
        </w:rPr>
        <w:t>, como o exemplo</w:t>
      </w:r>
      <w:r w:rsidRPr="52A08EC4">
        <w:rPr>
          <w:rFonts w:ascii="Arial" w:eastAsia="Arial" w:hAnsi="Arial" w:cs="Arial"/>
        </w:rPr>
        <w:t xml:space="preserve"> </w:t>
      </w:r>
      <w:r w:rsidR="1195EE22" w:rsidRPr="52A08EC4">
        <w:rPr>
          <w:rFonts w:ascii="Arial" w:eastAsia="Arial" w:hAnsi="Arial" w:cs="Arial"/>
        </w:rPr>
        <w:t xml:space="preserve">da figura </w:t>
      </w:r>
      <w:r w:rsidR="1DD6F22A" w:rsidRPr="52A08EC4">
        <w:rPr>
          <w:rFonts w:ascii="Arial" w:eastAsia="Arial" w:hAnsi="Arial" w:cs="Arial"/>
        </w:rPr>
        <w:t>2</w:t>
      </w:r>
      <w:r w:rsidRPr="52A08EC4">
        <w:rPr>
          <w:rFonts w:ascii="Arial" w:eastAsia="Arial" w:hAnsi="Arial" w:cs="Arial"/>
        </w:rPr>
        <w:t xml:space="preserve"> os seres mais adaptados têm maior chance de sobreviver e deixar descendentes, no algoritmo as melhores soluções têm prioridade para gerar novas soluções</w:t>
      </w:r>
      <w:r w:rsidR="7CA981EF" w:rsidRPr="52A08EC4">
        <w:rPr>
          <w:rFonts w:ascii="Arial" w:eastAsia="Arial" w:hAnsi="Arial" w:cs="Arial"/>
        </w:rPr>
        <w:t xml:space="preserve"> </w:t>
      </w:r>
      <w:r w:rsidR="7CA981EF" w:rsidRPr="52A08EC4">
        <w:rPr>
          <w:rFonts w:asciiTheme="minorHAnsi" w:eastAsiaTheme="minorEastAsia" w:hAnsiTheme="minorHAnsi" w:cstheme="minorBidi"/>
          <w:color w:val="000000" w:themeColor="text1"/>
        </w:rPr>
        <w:t>(LUIGI GONTIJO, 2023)</w:t>
      </w:r>
      <w:r w:rsidR="40BF7D05" w:rsidRPr="52A08EC4">
        <w:rPr>
          <w:rFonts w:asciiTheme="minorHAnsi" w:eastAsiaTheme="minorEastAsia" w:hAnsiTheme="minorHAnsi" w:cstheme="minorBidi"/>
          <w:color w:val="000000" w:themeColor="text1"/>
        </w:rPr>
        <w:t>.</w:t>
      </w:r>
    </w:p>
    <w:p w14:paraId="3E2368B9" w14:textId="77777777" w:rsidR="00681C8C" w:rsidRDefault="00681C8C" w:rsidP="00681C8C">
      <w:pPr>
        <w:pStyle w:val="Default"/>
        <w:spacing w:before="60" w:after="60" w:line="360" w:lineRule="auto"/>
        <w:ind w:left="567"/>
        <w:jc w:val="center"/>
        <w:rPr>
          <w:rFonts w:ascii="Arial" w:eastAsia="Arial" w:hAnsi="Arial" w:cs="Arial"/>
        </w:rPr>
      </w:pPr>
      <w:r>
        <w:rPr>
          <w:noProof/>
        </w:rPr>
        <w:drawing>
          <wp:inline distT="0" distB="0" distL="0" distR="0" wp14:anchorId="5C136D7C" wp14:editId="705C0C74">
            <wp:extent cx="2981202" cy="1932600"/>
            <wp:effectExtent l="0" t="0" r="0" b="0"/>
            <wp:docPr id="255459359" name="Picture 255459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59359"/>
                    <pic:cNvPicPr/>
                  </pic:nvPicPr>
                  <pic:blipFill>
                    <a:blip r:embed="rId14">
                      <a:extLst>
                        <a:ext uri="{28A0092B-C50C-407E-A947-70E740481C1C}">
                          <a14:useLocalDpi xmlns:a14="http://schemas.microsoft.com/office/drawing/2010/main" val="0"/>
                        </a:ext>
                      </a:extLst>
                    </a:blip>
                    <a:stretch>
                      <a:fillRect/>
                    </a:stretch>
                  </pic:blipFill>
                  <pic:spPr>
                    <a:xfrm>
                      <a:off x="0" y="0"/>
                      <a:ext cx="2981202" cy="1932600"/>
                    </a:xfrm>
                    <a:prstGeom prst="rect">
                      <a:avLst/>
                    </a:prstGeom>
                  </pic:spPr>
                </pic:pic>
              </a:graphicData>
            </a:graphic>
          </wp:inline>
        </w:drawing>
      </w:r>
    </w:p>
    <w:p w14:paraId="5B6DB746" w14:textId="70E24B74" w:rsidR="00681C8C" w:rsidRPr="00681C8C" w:rsidRDefault="00681C8C" w:rsidP="007F1483">
      <w:pPr>
        <w:spacing w:line="360" w:lineRule="auto"/>
        <w:ind w:left="567"/>
        <w:jc w:val="center"/>
        <w:rPr>
          <w:rFonts w:ascii="Arial" w:eastAsia="Arial" w:hAnsi="Arial" w:cs="Arial"/>
          <w:color w:val="000000" w:themeColor="text1"/>
          <w:sz w:val="24"/>
          <w:szCs w:val="24"/>
        </w:rPr>
      </w:pPr>
      <w:r w:rsidRPr="52A08EC4">
        <w:rPr>
          <w:rFonts w:ascii="Arial" w:eastAsia="Arial" w:hAnsi="Arial" w:cs="Arial"/>
          <w:sz w:val="24"/>
          <w:szCs w:val="24"/>
        </w:rPr>
        <w:t xml:space="preserve">Figura 2 – </w:t>
      </w:r>
      <w:r w:rsidRPr="52A08EC4">
        <w:rPr>
          <w:rFonts w:ascii="Arial" w:eastAsia="Arial" w:hAnsi="Arial" w:cs="Arial"/>
          <w:color w:val="000000" w:themeColor="text1"/>
          <w:sz w:val="24"/>
          <w:szCs w:val="24"/>
        </w:rPr>
        <w:t>Ciclo de um AG. (</w:t>
      </w:r>
      <w:r w:rsidR="0438EBEA" w:rsidRPr="52A08EC4">
        <w:rPr>
          <w:rFonts w:ascii="Arial" w:eastAsia="Arial" w:hAnsi="Arial" w:cs="Arial"/>
          <w:color w:val="000000" w:themeColor="text1"/>
          <w:sz w:val="24"/>
          <w:szCs w:val="24"/>
        </w:rPr>
        <w:t>LUIGI GONTIJO, 2023</w:t>
      </w:r>
      <w:r w:rsidRPr="52A08EC4">
        <w:rPr>
          <w:rFonts w:ascii="Arial" w:eastAsia="Arial" w:hAnsi="Arial" w:cs="Arial"/>
          <w:color w:val="000000" w:themeColor="text1"/>
          <w:sz w:val="24"/>
          <w:szCs w:val="24"/>
        </w:rPr>
        <w:t>)</w:t>
      </w:r>
      <w:r w:rsidR="1D237CE8" w:rsidRPr="52A08EC4">
        <w:rPr>
          <w:rFonts w:ascii="Arial" w:eastAsia="Arial" w:hAnsi="Arial" w:cs="Arial"/>
          <w:color w:val="000000" w:themeColor="text1"/>
          <w:sz w:val="24"/>
          <w:szCs w:val="24"/>
        </w:rPr>
        <w:t>.</w:t>
      </w:r>
      <w:r>
        <w:br/>
      </w:r>
    </w:p>
    <w:p w14:paraId="1A664D81" w14:textId="305B117E" w:rsidR="4922FD58" w:rsidRPr="002A39AA" w:rsidRDefault="4922FD58" w:rsidP="62B33470">
      <w:pPr>
        <w:pStyle w:val="Default"/>
        <w:spacing w:before="60" w:after="60" w:line="360" w:lineRule="auto"/>
        <w:ind w:left="567"/>
        <w:jc w:val="both"/>
        <w:rPr>
          <w:rFonts w:ascii="Arial" w:eastAsia="Arial" w:hAnsi="Arial" w:cs="Arial"/>
          <w:color w:val="000000" w:themeColor="text1"/>
        </w:rPr>
      </w:pPr>
      <w:r w:rsidRPr="002A39AA">
        <w:rPr>
          <w:rFonts w:ascii="Arial" w:eastAsia="Arial" w:hAnsi="Arial" w:cs="Arial"/>
          <w:color w:val="000000" w:themeColor="text1"/>
        </w:rPr>
        <w:t>É importante ressaltar que os algoritmos genéticos (AGs) não constituem um único método, mas sim uma família de algoritmos que seguem princípios gerais comuns. Cada etapa do processo pode ser im</w:t>
      </w:r>
      <w:r w:rsidRPr="002A39AA">
        <w:rPr>
          <w:rFonts w:ascii="Arial" w:eastAsiaTheme="minorEastAsia" w:hAnsi="Arial" w:cs="Arial"/>
          <w:color w:val="000000" w:themeColor="text1"/>
        </w:rPr>
        <w:t xml:space="preserve">plementada de maneiras distintas, o que dá origem a variações do método. Embora sejam uma simplificação dos processos biológicos naturais, os AGs têm se mostrado extremamente eficazes na busca por soluções de qualidade em uma ampla gama de problemas </w:t>
      </w:r>
      <w:r w:rsidR="776A1BC3" w:rsidRPr="002A39AA">
        <w:rPr>
          <w:rFonts w:ascii="Arial" w:eastAsiaTheme="minorEastAsia" w:hAnsi="Arial" w:cs="Arial"/>
          <w:color w:val="000000" w:themeColor="text1"/>
        </w:rPr>
        <w:t>(HOLLAND, 1975)</w:t>
      </w:r>
      <w:r w:rsidR="0F0DF87D" w:rsidRPr="002A39AA">
        <w:rPr>
          <w:rFonts w:ascii="Arial" w:eastAsiaTheme="minorEastAsia" w:hAnsi="Arial" w:cs="Arial"/>
          <w:color w:val="000000" w:themeColor="text1"/>
        </w:rPr>
        <w:t>.</w:t>
      </w:r>
    </w:p>
    <w:p w14:paraId="0699BE50" w14:textId="54E182D0" w:rsidR="4922FD58" w:rsidRPr="002A39AA" w:rsidRDefault="4922FD58" w:rsidP="62B33470">
      <w:pPr>
        <w:pStyle w:val="Default"/>
        <w:spacing w:before="60" w:after="60" w:line="360" w:lineRule="auto"/>
        <w:ind w:left="567"/>
        <w:jc w:val="both"/>
        <w:rPr>
          <w:rFonts w:ascii="Arial" w:eastAsia="Arial" w:hAnsi="Arial" w:cs="Arial"/>
          <w:color w:val="000000" w:themeColor="text1"/>
        </w:rPr>
      </w:pPr>
      <w:r w:rsidRPr="002A39AA">
        <w:rPr>
          <w:rFonts w:ascii="Arial" w:eastAsiaTheme="minorEastAsia" w:hAnsi="Arial" w:cs="Arial"/>
          <w:color w:val="000000" w:themeColor="text1"/>
        </w:rPr>
        <w:t>Eles são capazes de explorar várias regiões do espaço de busca de forma simultânea, identificando áreas promissoras e convergindo para soluções ótimas ou próximas ao ótimo global. Essa característica torna os algoritmos genéticos ferramentas poderosas e versáteis, adequadas para a resolução de problemas complexos de otimização</w:t>
      </w:r>
      <w:r w:rsidR="5C4A05F9" w:rsidRPr="002A39AA">
        <w:rPr>
          <w:rFonts w:ascii="Arial" w:eastAsiaTheme="minorEastAsia" w:hAnsi="Arial" w:cs="Arial"/>
          <w:color w:val="000000" w:themeColor="text1"/>
        </w:rPr>
        <w:t xml:space="preserve"> (GOLDBERG, 1989).</w:t>
      </w:r>
    </w:p>
    <w:p w14:paraId="33EF192B" w14:textId="056510EA" w:rsidR="37642DAD" w:rsidRPr="002A39AA" w:rsidRDefault="79515108" w:rsidP="0077716A">
      <w:pPr>
        <w:pStyle w:val="Default"/>
        <w:spacing w:before="60" w:after="60" w:line="360" w:lineRule="auto"/>
        <w:ind w:left="567"/>
        <w:jc w:val="both"/>
        <w:rPr>
          <w:rFonts w:ascii="Arial" w:eastAsia="Arial" w:hAnsi="Arial" w:cs="Arial"/>
          <w:color w:val="000000" w:themeColor="text1"/>
        </w:rPr>
      </w:pPr>
      <w:r w:rsidRPr="002A39AA">
        <w:rPr>
          <w:rFonts w:ascii="Arial" w:eastAsiaTheme="minorEastAsia" w:hAnsi="Arial" w:cs="Arial"/>
          <w:color w:val="000000" w:themeColor="text1"/>
        </w:rPr>
        <w:t xml:space="preserve">Primeiramente, cria-se um conjunto inicial de soluções aleatórias. Cada solução é avaliada e recebe uma pontuação baseada em sua qualidade, as melhores soluções são selecionadas para continuar no processo, enquanto as piores são eliminadas. As soluções escolhidas podem então ser combinadas entre si (crossover) ou sofrer pequenas alterações (mutações) para gerar novas soluções. Este ciclo se repete até encontrar uma solução satisfatória, </w:t>
      </w:r>
      <w:r w:rsidR="592CDDFE" w:rsidRPr="002A39AA">
        <w:rPr>
          <w:rFonts w:ascii="Arial" w:eastAsiaTheme="minorEastAsia" w:hAnsi="Arial" w:cs="Arial"/>
          <w:color w:val="000000" w:themeColor="text1"/>
        </w:rPr>
        <w:t>a representação visual</w:t>
      </w:r>
      <w:r w:rsidR="4DBD2554" w:rsidRPr="002A39AA">
        <w:rPr>
          <w:rFonts w:ascii="Arial" w:eastAsiaTheme="minorEastAsia" w:hAnsi="Arial" w:cs="Arial"/>
          <w:color w:val="000000" w:themeColor="text1"/>
        </w:rPr>
        <w:t xml:space="preserve">, </w:t>
      </w:r>
      <w:r w:rsidR="592CDDFE" w:rsidRPr="002A39AA">
        <w:rPr>
          <w:rFonts w:ascii="Arial" w:eastAsiaTheme="minorEastAsia" w:hAnsi="Arial" w:cs="Arial"/>
          <w:color w:val="000000" w:themeColor="text1"/>
        </w:rPr>
        <w:t>da figura 2</w:t>
      </w:r>
      <w:r w:rsidR="3C60E847" w:rsidRPr="002A39AA">
        <w:rPr>
          <w:rFonts w:ascii="Arial" w:eastAsiaTheme="minorEastAsia" w:hAnsi="Arial" w:cs="Arial"/>
          <w:color w:val="000000" w:themeColor="text1"/>
        </w:rPr>
        <w:t>, conforme mencionada,</w:t>
      </w:r>
      <w:r w:rsidR="592CDDFE" w:rsidRPr="002A39AA">
        <w:rPr>
          <w:rFonts w:ascii="Arial" w:eastAsiaTheme="minorEastAsia" w:hAnsi="Arial" w:cs="Arial"/>
          <w:color w:val="000000" w:themeColor="text1"/>
        </w:rPr>
        <w:t xml:space="preserve"> mostra claramente como o método simula o processo de evolu</w:t>
      </w:r>
      <w:r w:rsidR="79A51CB0" w:rsidRPr="002A39AA">
        <w:rPr>
          <w:rFonts w:ascii="Arial" w:eastAsiaTheme="minorEastAsia" w:hAnsi="Arial" w:cs="Arial"/>
          <w:color w:val="000000" w:themeColor="text1"/>
        </w:rPr>
        <w:t>ção natural onde as melhores soluções têm maior chance de passar suas características para as próximas gerações, enquanto novas características são introduzidas através de mutação e recombinação</w:t>
      </w:r>
      <w:r w:rsidR="4B1CB911" w:rsidRPr="002A39AA">
        <w:rPr>
          <w:rFonts w:ascii="Arial" w:eastAsiaTheme="minorEastAsia" w:hAnsi="Arial" w:cs="Arial"/>
          <w:color w:val="000000" w:themeColor="text1"/>
        </w:rPr>
        <w:t xml:space="preserve"> (MITCHELL, 1996).</w:t>
      </w:r>
    </w:p>
    <w:p w14:paraId="16C32D1C" w14:textId="117E6813" w:rsidR="316706BA" w:rsidRPr="002A39AA" w:rsidRDefault="65C3A471" w:rsidP="00FC278D">
      <w:pPr>
        <w:spacing w:before="60" w:line="360" w:lineRule="auto"/>
        <w:ind w:left="567"/>
        <w:rPr>
          <w:rFonts w:ascii="Arial" w:eastAsia="Arial" w:hAnsi="Arial" w:cs="Arial"/>
          <w:color w:val="000000" w:themeColor="text1"/>
        </w:rPr>
      </w:pPr>
      <w:r w:rsidRPr="002A39AA">
        <w:rPr>
          <w:rFonts w:ascii="Arial" w:eastAsiaTheme="minorEastAsia" w:hAnsi="Arial" w:cs="Arial"/>
          <w:color w:val="000000" w:themeColor="text1"/>
          <w:sz w:val="24"/>
          <w:szCs w:val="24"/>
        </w:rPr>
        <w:t>O ciclo continua até que se encontre uma solução satisfatória. É importante notar que os cromossomos são representados em código binário (sequências de 0s e 1s), a aptidão é um número que quantifica a quão boa é cada solução e o processo é cíclico e contínuo, sempre gerando novas populações para que a combinação de crossover e mutação garante tanto a exploração de novas soluções quanto o aproveitamento das boas características já encontradas</w:t>
      </w:r>
      <w:r w:rsidR="45D9C0CD" w:rsidRPr="002A39AA">
        <w:rPr>
          <w:rFonts w:ascii="Arial" w:eastAsiaTheme="minorEastAsia" w:hAnsi="Arial" w:cs="Arial"/>
          <w:color w:val="000000" w:themeColor="text1"/>
          <w:sz w:val="24"/>
          <w:szCs w:val="24"/>
        </w:rPr>
        <w:t xml:space="preserve"> (GOLDBERG, 1989).</w:t>
      </w:r>
    </w:p>
    <w:p w14:paraId="15CC67FC" w14:textId="2EB7EE03" w:rsidR="72DBA82B" w:rsidRDefault="72DBA82B" w:rsidP="72DBA82B">
      <w:pPr>
        <w:spacing w:before="60" w:line="360" w:lineRule="auto"/>
        <w:ind w:left="567"/>
        <w:rPr>
          <w:rFonts w:ascii="Arial" w:eastAsiaTheme="minorEastAsia" w:hAnsi="Arial" w:cs="Arial"/>
          <w:color w:val="000000" w:themeColor="text1"/>
          <w:sz w:val="24"/>
          <w:szCs w:val="24"/>
        </w:rPr>
      </w:pPr>
    </w:p>
    <w:p w14:paraId="1D831ED0" w14:textId="72D9A69A" w:rsidR="290A23FC" w:rsidRDefault="290A23FC" w:rsidP="647F3212">
      <w:pPr>
        <w:spacing w:before="60" w:line="360" w:lineRule="auto"/>
        <w:ind w:left="567"/>
        <w:rPr>
          <w:rFonts w:ascii="Arial" w:eastAsia="Arial" w:hAnsi="Arial" w:cs="Arial"/>
          <w:b/>
          <w:sz w:val="24"/>
          <w:szCs w:val="24"/>
        </w:rPr>
      </w:pPr>
      <w:r w:rsidRPr="5C67365F">
        <w:rPr>
          <w:rFonts w:asciiTheme="minorHAnsi" w:eastAsiaTheme="minorEastAsia" w:hAnsiTheme="minorHAnsi" w:cstheme="minorBidi"/>
          <w:b/>
          <w:sz w:val="24"/>
          <w:szCs w:val="24"/>
        </w:rPr>
        <w:t xml:space="preserve">2.2.1 Algoritmo </w:t>
      </w:r>
      <w:r w:rsidR="00BA6D9B">
        <w:rPr>
          <w:rFonts w:asciiTheme="minorHAnsi" w:eastAsiaTheme="minorEastAsia" w:hAnsiTheme="minorHAnsi" w:cstheme="minorBidi"/>
          <w:b/>
          <w:sz w:val="24"/>
          <w:szCs w:val="24"/>
        </w:rPr>
        <w:t>Selecionado</w:t>
      </w:r>
    </w:p>
    <w:p w14:paraId="235E5252" w14:textId="41B5166F" w:rsidR="5C67365F" w:rsidRDefault="5C67365F" w:rsidP="5C67365F">
      <w:pPr>
        <w:spacing w:before="60" w:line="360" w:lineRule="auto"/>
        <w:ind w:left="567"/>
        <w:rPr>
          <w:rFonts w:asciiTheme="minorHAnsi" w:eastAsiaTheme="minorEastAsia" w:hAnsiTheme="minorHAnsi" w:cstheme="minorBidi"/>
          <w:b/>
          <w:bCs/>
          <w:sz w:val="24"/>
          <w:szCs w:val="24"/>
        </w:rPr>
      </w:pPr>
    </w:p>
    <w:p w14:paraId="2EEFD36D" w14:textId="352E50F1"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 xml:space="preserve">A escolha pelo algoritmo genético (AG) para resolver problemas de roteirização é baseada em várias vantagens que esse método oferece. O AG é muito bom em explorar </w:t>
      </w:r>
      <w:bookmarkStart w:id="3" w:name="_Int_DtacsZ1r"/>
      <w:r w:rsidRPr="2AAA4B9B">
        <w:rPr>
          <w:rFonts w:ascii="Arial" w:eastAsia="Arial" w:hAnsi="Arial" w:cs="Arial"/>
        </w:rPr>
        <w:t>um grande número de soluções possíveis</w:t>
      </w:r>
      <w:bookmarkEnd w:id="3"/>
      <w:r w:rsidRPr="2AAA4B9B">
        <w:rPr>
          <w:rFonts w:ascii="Arial" w:eastAsia="Arial" w:hAnsi="Arial" w:cs="Arial"/>
        </w:rPr>
        <w:t>. No caso da roteirização, onde há muitas combinações de rotas, o AG consegue analisar diferentes alternativas de forma eficiente. Ele mantém um equilíbrio entre explorar novas soluções e aproveitar as melhores já encontradas, ajudando a evitar que o algoritmo fique preso em soluções ruins (GOLDBERG, 1989).</w:t>
      </w:r>
    </w:p>
    <w:p w14:paraId="119D5D20" w14:textId="05595FDB"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A roteirização envolve variáveis como distância, tempo e capacidade dos veículos, que podem mudar dependendo da situação. O AG é flexível e se adapta bem a essas mudanças. Ele pode ajustar suas soluções à medida que as condições mudam, o que é importante para problemas que não são fixos e estão em constante evolução. Essa adaptação constante permite ao AG otimizar soluções de forma mais eficaz (MITCHELL, 1996).</w:t>
      </w:r>
    </w:p>
    <w:p w14:paraId="1CFF6933" w14:textId="3D3D680D"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A otimização de rotas é um exemplo de problema combinatório, ou seja, há muitas possibilidades de combinação de variáveis que precisam ser analisadas. O AG é adequado para esse tipo de problema porque simula um processo de seleção natural. As melhores soluções têm maior chance de gerar novas soluções melhores, através de operações de crossover (combinação de soluções) e mutação (alterações nas soluções), permitindo que novas rotas sejam exploradas e melhoradas (HOLLAND, 1975).</w:t>
      </w:r>
    </w:p>
    <w:p w14:paraId="50241A33" w14:textId="042C8490"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O AG é forte o suficiente para lidar com muitos parâmetros e variáveis ao mesmo tempo. Em problemas de roteirização, onde muitas coisas podem influenciar o resultado, o AG consegue encontrar boas soluções mesmo em situações complicadas e com muitas variáveis, sem a necessidade de ajustes constantes. Sua robustez e capacidade de lidar com problemas grandes e complexos o tornam uma escolha adequada para essa aplicação (GOLDBERG, 1989).</w:t>
      </w:r>
    </w:p>
    <w:p w14:paraId="65E1CABD" w14:textId="61786763"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O AG funciona de forma cíclica, o que significa que ele sempre melhora as soluções ao longo do tempo. Cada ciclo gera novas soluções que são melhores do que as anteriores. Isso é especialmente útil para problemas onde se busca uma solução de boa qualidade, mesmo sem a garantia de encontrar a melhor solução possível. Esse processo contínuo de melhoria torna o AG uma abordagem eficaz para otimização (MITCHELL, 1996).</w:t>
      </w:r>
    </w:p>
    <w:p w14:paraId="72AC9458" w14:textId="3F7CFFB6" w:rsidR="290A23FC" w:rsidRPr="00417D10" w:rsidRDefault="290A23FC" w:rsidP="60E966FC">
      <w:pPr>
        <w:pStyle w:val="Default"/>
        <w:spacing w:before="60" w:after="60" w:line="360" w:lineRule="auto"/>
        <w:ind w:left="567"/>
        <w:jc w:val="both"/>
        <w:rPr>
          <w:rFonts w:ascii="Arial" w:hAnsi="Arial" w:cs="Arial"/>
        </w:rPr>
      </w:pPr>
      <w:r w:rsidRPr="2AAA4B9B">
        <w:rPr>
          <w:rFonts w:ascii="Arial" w:eastAsia="Arial" w:hAnsi="Arial" w:cs="Arial"/>
        </w:rPr>
        <w:t>Por isso, o algoritmo genético foi escolhido em vez de outros métodos, como o algoritmo de colônia de formigas (ACO). O AG é uma ferramenta mais adequada para problemas de roteirização, pois é versátil, robusto e consegue explorar muitas soluções diferentes de forma eficiente, adaptando-se bem às mudanças e complexidades do problema (GOLDBERG, 1989; HOLLAND, 1975).</w:t>
      </w:r>
    </w:p>
    <w:p w14:paraId="5DAEDA5B" w14:textId="58F96F58" w:rsidR="00FC278D" w:rsidRPr="00417D10" w:rsidRDefault="00FC278D" w:rsidP="68101931">
      <w:pPr>
        <w:spacing w:before="60" w:line="360" w:lineRule="auto"/>
        <w:ind w:left="567"/>
        <w:rPr>
          <w:rFonts w:asciiTheme="minorHAnsi" w:eastAsiaTheme="minorEastAsia" w:hAnsiTheme="minorHAnsi" w:cstheme="minorBidi"/>
          <w:b/>
          <w:sz w:val="24"/>
          <w:szCs w:val="24"/>
        </w:rPr>
      </w:pPr>
    </w:p>
    <w:p w14:paraId="294D0520" w14:textId="574FD8F4" w:rsidR="006A4BE4" w:rsidRPr="00313641" w:rsidRDefault="00015D68" w:rsidP="00FC278D">
      <w:pPr>
        <w:pStyle w:val="Default"/>
        <w:spacing w:before="60" w:after="60" w:line="360" w:lineRule="auto"/>
        <w:ind w:left="709"/>
        <w:jc w:val="both"/>
        <w:rPr>
          <w:rFonts w:ascii="Arial" w:hAnsi="Arial" w:cs="Arial"/>
          <w:b/>
          <w:color w:val="auto"/>
        </w:rPr>
      </w:pPr>
      <w:r w:rsidRPr="30A0B1D7">
        <w:rPr>
          <w:rFonts w:ascii="Arial" w:hAnsi="Arial" w:cs="Arial"/>
          <w:b/>
          <w:color w:val="auto"/>
        </w:rPr>
        <w:t>2.</w:t>
      </w:r>
      <w:r w:rsidR="45390586" w:rsidRPr="30A0B1D7">
        <w:rPr>
          <w:rFonts w:ascii="Arial" w:hAnsi="Arial" w:cs="Arial"/>
          <w:b/>
          <w:color w:val="auto"/>
        </w:rPr>
        <w:t>3</w:t>
      </w:r>
      <w:r w:rsidRPr="30A0B1D7">
        <w:rPr>
          <w:rFonts w:ascii="Arial" w:hAnsi="Arial" w:cs="Arial"/>
          <w:b/>
          <w:color w:val="auto"/>
        </w:rPr>
        <w:t xml:space="preserve"> Aprendizado por Reforço (</w:t>
      </w:r>
      <w:proofErr w:type="spellStart"/>
      <w:r w:rsidRPr="30A0B1D7">
        <w:rPr>
          <w:rFonts w:ascii="Arial" w:hAnsi="Arial" w:cs="Arial"/>
          <w:b/>
          <w:color w:val="auto"/>
        </w:rPr>
        <w:t>Reinforcement</w:t>
      </w:r>
      <w:proofErr w:type="spellEnd"/>
      <w:r w:rsidRPr="30A0B1D7">
        <w:rPr>
          <w:rFonts w:ascii="Arial" w:hAnsi="Arial" w:cs="Arial"/>
          <w:b/>
          <w:color w:val="auto"/>
        </w:rPr>
        <w:t xml:space="preserve"> Learning)</w:t>
      </w:r>
      <w:r w:rsidR="00B474CA" w:rsidRPr="30A0B1D7">
        <w:rPr>
          <w:rFonts w:ascii="Arial" w:hAnsi="Arial" w:cs="Arial"/>
          <w:b/>
          <w:color w:val="auto"/>
        </w:rPr>
        <w:t>.</w:t>
      </w:r>
    </w:p>
    <w:p w14:paraId="6338F8F4" w14:textId="2FFA9E50" w:rsidR="0039657C" w:rsidRPr="00313641" w:rsidRDefault="0039657C" w:rsidP="00FC278D">
      <w:pPr>
        <w:pStyle w:val="Default"/>
        <w:spacing w:before="60" w:after="60" w:line="360" w:lineRule="auto"/>
        <w:ind w:left="567"/>
        <w:jc w:val="both"/>
        <w:rPr>
          <w:rFonts w:ascii="Arial" w:hAnsi="Arial" w:cs="Arial"/>
        </w:rPr>
      </w:pPr>
      <w:r w:rsidRPr="30A0B1D7">
        <w:rPr>
          <w:rFonts w:ascii="Arial" w:hAnsi="Arial" w:cs="Arial"/>
        </w:rPr>
        <w:t>O Aprendizado por Reforço (RL) é uma técnica de Inteligência Artificial que se baseia na interação de um agente com um ambiente dinâmico, no qual o agente toma decisões e recebe feedbacks (recompensas ou punições) que guiam o seu aprendizado</w:t>
      </w:r>
      <w:r w:rsidR="021CD819" w:rsidRPr="30A0B1D7">
        <w:rPr>
          <w:rFonts w:ascii="Arial" w:hAnsi="Arial" w:cs="Arial"/>
        </w:rPr>
        <w:t>.</w:t>
      </w:r>
      <w:r w:rsidRPr="30A0B1D7">
        <w:rPr>
          <w:rFonts w:ascii="Arial" w:hAnsi="Arial" w:cs="Arial"/>
        </w:rPr>
        <w:t xml:space="preserve"> </w:t>
      </w:r>
      <w:r w:rsidR="021CD819" w:rsidRPr="30A0B1D7">
        <w:rPr>
          <w:rFonts w:ascii="Arial" w:hAnsi="Arial" w:cs="Arial"/>
        </w:rPr>
        <w:t xml:space="preserve">Eles aprendem com o feedback de cada ação e descobrem por si mesmos os melhores caminhos de processamento para alcançar os </w:t>
      </w:r>
      <w:r w:rsidR="51723B0A" w:rsidRPr="30A0B1D7">
        <w:rPr>
          <w:rFonts w:ascii="Arial" w:hAnsi="Arial" w:cs="Arial"/>
        </w:rPr>
        <w:t xml:space="preserve">melhores </w:t>
      </w:r>
      <w:r w:rsidR="021CD819" w:rsidRPr="30A0B1D7">
        <w:rPr>
          <w:rFonts w:ascii="Arial" w:hAnsi="Arial" w:cs="Arial"/>
        </w:rPr>
        <w:t xml:space="preserve">resultados </w:t>
      </w:r>
      <w:r w:rsidRPr="30A0B1D7">
        <w:rPr>
          <w:rFonts w:ascii="Arial" w:hAnsi="Arial" w:cs="Arial"/>
        </w:rPr>
        <w:t>(SUTTON; BARTO, 2018).</w:t>
      </w:r>
    </w:p>
    <w:p w14:paraId="22291BB4" w14:textId="7D449871" w:rsidR="30A0B1D7" w:rsidRDefault="0039657C" w:rsidP="00FB3067">
      <w:pPr>
        <w:pStyle w:val="Default"/>
        <w:spacing w:before="60" w:after="60" w:line="360" w:lineRule="auto"/>
        <w:ind w:left="567"/>
        <w:jc w:val="both"/>
        <w:rPr>
          <w:rFonts w:ascii="Arial" w:hAnsi="Arial" w:cs="Arial"/>
        </w:rPr>
      </w:pPr>
      <w:r w:rsidRPr="52A08EC4">
        <w:rPr>
          <w:rFonts w:ascii="Arial" w:hAnsi="Arial" w:cs="Arial"/>
        </w:rPr>
        <w:t>No Aprendizado por Reforço, o agente aprende a tomar as melhores decisões em um determinado contexto, a fim de maximizar uma recompensa acumulada ao longo do tempo. Essa estratégia é especialmente útil em problemas complexos, nos quais não é possível prever todas as possíveis situações e ações, e o agente precisa adaptar-se e aprender com suas próprias experiências</w:t>
      </w:r>
      <w:r w:rsidR="27F804E6" w:rsidRPr="52A08EC4">
        <w:rPr>
          <w:rFonts w:ascii="Arial" w:hAnsi="Arial" w:cs="Arial"/>
        </w:rPr>
        <w:t xml:space="preserve"> (SUTTON; BARTO, 2018).</w:t>
      </w:r>
    </w:p>
    <w:p w14:paraId="41B19E05" w14:textId="6A436099" w:rsidR="340837E5" w:rsidRDefault="340837E5" w:rsidP="00F23AB2">
      <w:pPr>
        <w:pStyle w:val="Default"/>
        <w:spacing w:before="60" w:after="60" w:line="360" w:lineRule="auto"/>
        <w:jc w:val="both"/>
        <w:rPr>
          <w:rFonts w:ascii="Arial" w:hAnsi="Arial" w:cs="Arial"/>
        </w:rPr>
      </w:pPr>
    </w:p>
    <w:p w14:paraId="1DDBB1CF" w14:textId="4DB46008" w:rsidR="006A4BE4" w:rsidRDefault="00B474CA" w:rsidP="00FB3067">
      <w:pPr>
        <w:pStyle w:val="Default"/>
        <w:spacing w:before="60" w:after="60" w:line="360" w:lineRule="auto"/>
        <w:ind w:left="720"/>
        <w:jc w:val="both"/>
        <w:rPr>
          <w:rFonts w:ascii="Arial" w:hAnsi="Arial" w:cs="Arial"/>
          <w:b/>
        </w:rPr>
      </w:pPr>
      <w:r w:rsidRPr="30A0B1D7">
        <w:rPr>
          <w:rFonts w:ascii="Arial" w:hAnsi="Arial" w:cs="Arial"/>
          <w:b/>
        </w:rPr>
        <w:t>2.</w:t>
      </w:r>
      <w:r w:rsidR="60C7A77E" w:rsidRPr="30A0B1D7">
        <w:rPr>
          <w:rFonts w:ascii="Arial" w:hAnsi="Arial" w:cs="Arial"/>
          <w:b/>
        </w:rPr>
        <w:t>3</w:t>
      </w:r>
      <w:r w:rsidRPr="30A0B1D7">
        <w:rPr>
          <w:rFonts w:ascii="Arial" w:hAnsi="Arial" w:cs="Arial"/>
          <w:b/>
        </w:rPr>
        <w:t>.</w:t>
      </w:r>
      <w:r w:rsidR="005A2872" w:rsidRPr="30A0B1D7">
        <w:rPr>
          <w:rFonts w:ascii="Arial" w:hAnsi="Arial" w:cs="Arial"/>
          <w:b/>
        </w:rPr>
        <w:t>1</w:t>
      </w:r>
      <w:r w:rsidRPr="30A0B1D7">
        <w:rPr>
          <w:rFonts w:ascii="Arial" w:hAnsi="Arial" w:cs="Arial"/>
          <w:b/>
        </w:rPr>
        <w:t xml:space="preserve"> O processo de decisão</w:t>
      </w:r>
    </w:p>
    <w:p w14:paraId="62E3FD7A" w14:textId="72E43683" w:rsidR="00016EDA" w:rsidRDefault="00595FB2" w:rsidP="00595FB2">
      <w:pPr>
        <w:pStyle w:val="Default"/>
        <w:spacing w:before="60" w:after="60" w:line="360" w:lineRule="auto"/>
        <w:ind w:left="567"/>
        <w:jc w:val="both"/>
        <w:rPr>
          <w:rFonts w:ascii="Arial" w:hAnsi="Arial" w:cs="Arial"/>
        </w:rPr>
      </w:pPr>
      <w:r w:rsidRPr="00BE015D">
        <w:rPr>
          <w:rFonts w:ascii="Arial" w:eastAsiaTheme="minorEastAsia" w:hAnsi="Arial" w:cs="Arial"/>
          <w:color w:val="000000" w:themeColor="text1"/>
        </w:rPr>
        <w:t>Baseado no processo de decisão de Markov (MDP), que é uma modelagem matemática da tomada de decisão em um ambiente de tempo discreto</w:t>
      </w:r>
      <w:r w:rsidR="00542FA2" w:rsidRPr="00BE015D">
        <w:rPr>
          <w:rFonts w:ascii="Arial" w:eastAsiaTheme="minorEastAsia" w:hAnsi="Arial" w:cs="Arial"/>
          <w:color w:val="000000" w:themeColor="text1"/>
        </w:rPr>
        <w:t>, com o objetivo de aprender uma política que maximize a soma das recompensas acumuladas ao longo do tempo, considerando as probabilidades de transição entre estados.</w:t>
      </w:r>
      <w:r w:rsidRPr="00BE015D">
        <w:rPr>
          <w:rFonts w:ascii="Arial" w:hAnsi="Arial" w:cs="Arial"/>
        </w:rPr>
        <w:t xml:space="preserve"> Em cada etapa do processo, o agente escolhe uma ação, o que resulta em uma transição para um novo estado do ambiente, e recebe uma recompensa associada a essa transição</w:t>
      </w:r>
      <w:r w:rsidR="00016EDA" w:rsidRPr="00BE015D">
        <w:rPr>
          <w:rFonts w:ascii="Arial" w:hAnsi="Arial" w:cs="Arial"/>
        </w:rPr>
        <w:t>, como demonstrado na</w:t>
      </w:r>
      <w:r w:rsidR="00016EDA">
        <w:rPr>
          <w:rFonts w:ascii="Arial" w:hAnsi="Arial" w:cs="Arial"/>
        </w:rPr>
        <w:t xml:space="preserve"> figura 3</w:t>
      </w:r>
      <w:r w:rsidR="7B1E8233" w:rsidRPr="52A08EC4">
        <w:rPr>
          <w:rFonts w:asciiTheme="minorHAnsi" w:eastAsiaTheme="minorEastAsia" w:hAnsiTheme="minorHAnsi" w:cstheme="minorBidi"/>
          <w:color w:val="000000" w:themeColor="text1"/>
        </w:rPr>
        <w:t xml:space="preserve"> (SUTTON, R. S., &amp; BARTO, A. G. 2018).</w:t>
      </w:r>
    </w:p>
    <w:p w14:paraId="2C0E698E" w14:textId="394338BA" w:rsidR="00E73B55" w:rsidRPr="00313641" w:rsidRDefault="00E73B55" w:rsidP="00016EDA">
      <w:pPr>
        <w:pStyle w:val="Default"/>
        <w:spacing w:before="60" w:after="60" w:line="360" w:lineRule="auto"/>
        <w:jc w:val="center"/>
        <w:rPr>
          <w:rFonts w:ascii="Arial" w:hAnsi="Arial" w:cs="Arial"/>
        </w:rPr>
      </w:pPr>
      <w:r>
        <w:rPr>
          <w:noProof/>
        </w:rPr>
        <w:drawing>
          <wp:inline distT="0" distB="0" distL="0" distR="0" wp14:anchorId="13DB13B8" wp14:editId="60F5F483">
            <wp:extent cx="3067050" cy="1427167"/>
            <wp:effectExtent l="0" t="0" r="0" b="1905"/>
            <wp:docPr id="12716980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3067050" cy="1427167"/>
                    </a:xfrm>
                    <a:prstGeom prst="rect">
                      <a:avLst/>
                    </a:prstGeom>
                  </pic:spPr>
                </pic:pic>
              </a:graphicData>
            </a:graphic>
          </wp:inline>
        </w:drawing>
      </w:r>
    </w:p>
    <w:p w14:paraId="09DE33F5" w14:textId="4FD4AC87" w:rsidR="00B474CA" w:rsidRPr="00595FB2" w:rsidRDefault="00E73B55" w:rsidP="00016EDA">
      <w:pPr>
        <w:pStyle w:val="Default"/>
        <w:spacing w:before="60" w:after="60" w:line="360" w:lineRule="auto"/>
        <w:jc w:val="center"/>
        <w:rPr>
          <w:rFonts w:ascii="Arial" w:eastAsia="Roboto" w:hAnsi="Arial" w:cs="Arial"/>
        </w:rPr>
      </w:pPr>
      <w:r w:rsidRPr="52A08EC4">
        <w:rPr>
          <w:rFonts w:ascii="Arial" w:hAnsi="Arial" w:cs="Arial"/>
        </w:rPr>
        <w:t xml:space="preserve">Figura </w:t>
      </w:r>
      <w:r w:rsidR="32565C12" w:rsidRPr="52A08EC4">
        <w:rPr>
          <w:rFonts w:ascii="Arial" w:hAnsi="Arial" w:cs="Arial"/>
        </w:rPr>
        <w:t>3</w:t>
      </w:r>
      <w:r w:rsidRPr="52A08EC4">
        <w:rPr>
          <w:rFonts w:ascii="Arial" w:hAnsi="Arial" w:cs="Arial"/>
        </w:rPr>
        <w:t xml:space="preserve"> </w:t>
      </w:r>
      <w:r w:rsidR="00B474CA" w:rsidRPr="52A08EC4">
        <w:rPr>
          <w:rFonts w:ascii="Arial" w:hAnsi="Arial" w:cs="Arial"/>
        </w:rPr>
        <w:t>–</w:t>
      </w:r>
      <w:r w:rsidRPr="52A08EC4">
        <w:rPr>
          <w:rFonts w:ascii="Arial" w:hAnsi="Arial" w:cs="Arial"/>
        </w:rPr>
        <w:t xml:space="preserve"> </w:t>
      </w:r>
      <w:r w:rsidR="00B474CA" w:rsidRPr="52A08EC4">
        <w:rPr>
          <w:rFonts w:ascii="Arial" w:hAnsi="Arial" w:cs="Arial"/>
        </w:rPr>
        <w:t>Modelo de aprendizado por reforço</w:t>
      </w:r>
      <w:r w:rsidR="0EF6C30B" w:rsidRPr="52A08EC4">
        <w:rPr>
          <w:rFonts w:ascii="Arial" w:hAnsi="Arial" w:cs="Arial"/>
        </w:rPr>
        <w:t>.</w:t>
      </w:r>
      <w:r w:rsidR="00681C8C" w:rsidRPr="52A08EC4">
        <w:rPr>
          <w:rFonts w:ascii="Arial" w:hAnsi="Arial" w:cs="Arial"/>
        </w:rPr>
        <w:t xml:space="preserve"> (</w:t>
      </w:r>
      <w:r w:rsidR="57168024" w:rsidRPr="52A08EC4">
        <w:rPr>
          <w:rFonts w:ascii="Arial" w:hAnsi="Arial" w:cs="Arial"/>
        </w:rPr>
        <w:t>EINAR SANTOS, 2019</w:t>
      </w:r>
      <w:r w:rsidR="00681C8C" w:rsidRPr="52A08EC4">
        <w:rPr>
          <w:rFonts w:ascii="Arial" w:hAnsi="Arial" w:cs="Arial"/>
        </w:rPr>
        <w:t>)</w:t>
      </w:r>
      <w:r w:rsidR="00B474CA" w:rsidRPr="52A08EC4">
        <w:rPr>
          <w:rFonts w:ascii="Arial" w:hAnsi="Arial" w:cs="Arial"/>
        </w:rPr>
        <w:t>.</w:t>
      </w:r>
    </w:p>
    <w:p w14:paraId="2C7C0304" w14:textId="77777777" w:rsidR="00B474CA" w:rsidRPr="00681C8C" w:rsidRDefault="00B474CA" w:rsidP="00FB3067">
      <w:pPr>
        <w:pStyle w:val="Default"/>
        <w:spacing w:before="60" w:after="60" w:line="360" w:lineRule="auto"/>
        <w:ind w:left="567"/>
        <w:jc w:val="both"/>
        <w:rPr>
          <w:rFonts w:ascii="Arial" w:hAnsi="Arial" w:cs="Arial"/>
        </w:rPr>
      </w:pPr>
      <w:r w:rsidRPr="52A08EC4">
        <w:rPr>
          <w:rFonts w:ascii="Arial" w:hAnsi="Arial" w:cs="Arial"/>
        </w:rPr>
        <w:t>O MDP pode ser formalizado por uma sequência de decisões tomadas ao longo do tempo, onde:</w:t>
      </w:r>
    </w:p>
    <w:p w14:paraId="2C8C7A99" w14:textId="5BDA66B9"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Estado (s): Representa a configuração atual do ambiente</w:t>
      </w:r>
      <w:r w:rsidR="42CDE406" w:rsidRPr="52A08EC4">
        <w:rPr>
          <w:rFonts w:asciiTheme="minorHAnsi" w:eastAsiaTheme="minorEastAsia" w:hAnsiTheme="minorHAnsi" w:cstheme="minorBidi"/>
          <w:color w:val="000000" w:themeColor="text1"/>
        </w:rPr>
        <w:t xml:space="preserve"> (SUTTON, R. S., &amp; BARTO, A. G. 2018).</w:t>
      </w:r>
    </w:p>
    <w:p w14:paraId="2447FC04" w14:textId="13B5BE8E"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Ação (a): A escolha que o agente faz em um estado</w:t>
      </w:r>
      <w:r w:rsidR="037FE66E" w:rsidRPr="52A08EC4">
        <w:rPr>
          <w:rFonts w:asciiTheme="minorHAnsi" w:eastAsiaTheme="minorEastAsia" w:hAnsiTheme="minorHAnsi" w:cstheme="minorBidi"/>
          <w:color w:val="000000" w:themeColor="text1"/>
        </w:rPr>
        <w:t xml:space="preserve"> (SUTTON, R. S., &amp; BARTO, A. G. 2018).</w:t>
      </w:r>
    </w:p>
    <w:p w14:paraId="789BD8AA" w14:textId="2DD48241"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Função de Recompensa (R): A recompensa recebida após a execução de uma ação em um determinado estado</w:t>
      </w:r>
      <w:r w:rsidR="6B2D3964" w:rsidRPr="52A08EC4">
        <w:rPr>
          <w:rFonts w:asciiTheme="minorHAnsi" w:eastAsiaTheme="minorEastAsia" w:hAnsiTheme="minorHAnsi" w:cstheme="minorBidi"/>
          <w:color w:val="000000" w:themeColor="text1"/>
        </w:rPr>
        <w:t xml:space="preserve"> (SUTTON, R. S., &amp; BARTO, A. G. 2018).</w:t>
      </w:r>
    </w:p>
    <w:p w14:paraId="0DD3E497" w14:textId="0A4E29C4" w:rsidR="00B474CA" w:rsidRPr="00681C8C" w:rsidRDefault="00B474CA" w:rsidP="00FB306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Política (π): A estratégia ou regra que o agente segue para decidir qual ação tomar em cada estado</w:t>
      </w:r>
      <w:r w:rsidR="4218D561" w:rsidRPr="52A08EC4">
        <w:rPr>
          <w:rFonts w:asciiTheme="minorHAnsi" w:eastAsiaTheme="minorEastAsia" w:hAnsiTheme="minorHAnsi" w:cstheme="minorBidi"/>
          <w:color w:val="000000" w:themeColor="text1"/>
        </w:rPr>
        <w:t xml:space="preserve"> (SUTTON, R. S., &amp; BARTO, A. G. 2018).</w:t>
      </w:r>
    </w:p>
    <w:p w14:paraId="488CE242" w14:textId="7016E08B" w:rsidR="0037512D" w:rsidRDefault="00B474CA" w:rsidP="00B31ED7">
      <w:pPr>
        <w:pStyle w:val="Default"/>
        <w:numPr>
          <w:ilvl w:val="0"/>
          <w:numId w:val="9"/>
        </w:numPr>
        <w:spacing w:before="60" w:after="60" w:line="360" w:lineRule="auto"/>
        <w:ind w:left="567" w:firstLine="0"/>
        <w:jc w:val="both"/>
        <w:rPr>
          <w:rFonts w:ascii="Arial" w:hAnsi="Arial" w:cs="Arial"/>
        </w:rPr>
      </w:pPr>
      <w:r w:rsidRPr="52A08EC4">
        <w:rPr>
          <w:rFonts w:ascii="Arial" w:hAnsi="Arial" w:cs="Arial"/>
        </w:rPr>
        <w:t>Função de Valor (V): A medida da qualidade de um estado, que depende da recompensa que pode ser obtida ao seguir a política a partir desse estado</w:t>
      </w:r>
      <w:r w:rsidR="73F8F3A1" w:rsidRPr="52A08EC4">
        <w:rPr>
          <w:rFonts w:asciiTheme="minorHAnsi" w:eastAsiaTheme="minorEastAsia" w:hAnsiTheme="minorHAnsi" w:cstheme="minorBidi"/>
          <w:color w:val="000000" w:themeColor="text1"/>
        </w:rPr>
        <w:t xml:space="preserve"> (SUTTON, R. S., &amp; BARTO, A. G. 2018).</w:t>
      </w:r>
    </w:p>
    <w:p w14:paraId="7CECDAA3" w14:textId="77777777" w:rsidR="00B31ED7" w:rsidRDefault="00B31ED7" w:rsidP="00B31ED7">
      <w:pPr>
        <w:pStyle w:val="Default"/>
        <w:spacing w:before="60" w:after="60" w:line="360" w:lineRule="auto"/>
        <w:ind w:left="567"/>
        <w:jc w:val="both"/>
        <w:rPr>
          <w:rFonts w:ascii="Arial" w:hAnsi="Arial" w:cs="Arial"/>
        </w:rPr>
      </w:pPr>
    </w:p>
    <w:p w14:paraId="3B96ECB3" w14:textId="77777777" w:rsidR="0036736B" w:rsidRPr="00B31ED7" w:rsidRDefault="0036736B" w:rsidP="00B31ED7">
      <w:pPr>
        <w:pStyle w:val="Default"/>
        <w:spacing w:before="60" w:after="60" w:line="360" w:lineRule="auto"/>
        <w:ind w:left="567"/>
        <w:jc w:val="both"/>
        <w:rPr>
          <w:rFonts w:ascii="Arial" w:hAnsi="Arial" w:cs="Arial"/>
        </w:rPr>
      </w:pPr>
    </w:p>
    <w:p w14:paraId="5E1D30AE" w14:textId="4E39CA8F" w:rsidR="006A4BE4" w:rsidRPr="00B474CA" w:rsidRDefault="00D2132C" w:rsidP="00256602">
      <w:pPr>
        <w:pStyle w:val="Default"/>
        <w:spacing w:before="60" w:after="60" w:line="360" w:lineRule="auto"/>
        <w:ind w:left="709"/>
        <w:jc w:val="both"/>
        <w:rPr>
          <w:rFonts w:ascii="Arial" w:hAnsi="Arial" w:cs="Arial"/>
          <w:b/>
          <w:bCs/>
        </w:rPr>
      </w:pPr>
      <w:r w:rsidRPr="00D2132C">
        <w:rPr>
          <w:rFonts w:ascii="Arial" w:hAnsi="Arial" w:cs="Arial"/>
          <w:b/>
          <w:bCs/>
        </w:rPr>
        <w:t>2.</w:t>
      </w:r>
      <w:r w:rsidR="00992A07">
        <w:rPr>
          <w:rFonts w:ascii="Arial" w:hAnsi="Arial" w:cs="Arial"/>
          <w:b/>
          <w:bCs/>
        </w:rPr>
        <w:t xml:space="preserve">4 </w:t>
      </w:r>
      <w:r w:rsidRPr="00D2132C">
        <w:rPr>
          <w:rFonts w:ascii="Arial" w:hAnsi="Arial" w:cs="Arial"/>
          <w:b/>
          <w:bCs/>
        </w:rPr>
        <w:t>Sistemas de Gerenciamento de Armazém (WMS)</w:t>
      </w:r>
    </w:p>
    <w:p w14:paraId="7C045116" w14:textId="465B460D" w:rsidR="00B474CA" w:rsidRPr="00DC70DF" w:rsidRDefault="00D2132C" w:rsidP="00413D28">
      <w:pPr>
        <w:pStyle w:val="Default"/>
        <w:spacing w:before="60" w:after="60" w:line="360" w:lineRule="auto"/>
        <w:ind w:left="567"/>
        <w:jc w:val="both"/>
        <w:rPr>
          <w:rFonts w:ascii="Arial" w:hAnsi="Arial" w:cs="Arial"/>
        </w:rPr>
      </w:pPr>
      <w:r w:rsidRPr="30A0B1D7">
        <w:rPr>
          <w:rFonts w:ascii="Arial" w:hAnsi="Arial" w:cs="Arial"/>
        </w:rPr>
        <w:t xml:space="preserve">Os Sistemas de Gerenciamento de Armazém (WMS) são softwares desenvolvidos para otimizar a gestão das operações de armazenamento e distribuição de mercadorias. Eles controlam e coordenam atividades como entrada de produtos, estocagem, </w:t>
      </w:r>
      <w:proofErr w:type="spellStart"/>
      <w:r w:rsidRPr="30A0B1D7">
        <w:rPr>
          <w:rFonts w:ascii="Arial" w:hAnsi="Arial" w:cs="Arial"/>
        </w:rPr>
        <w:t>picking</w:t>
      </w:r>
      <w:proofErr w:type="spellEnd"/>
      <w:r w:rsidRPr="30A0B1D7">
        <w:rPr>
          <w:rFonts w:ascii="Arial" w:hAnsi="Arial" w:cs="Arial"/>
        </w:rPr>
        <w:t xml:space="preserve"> (separação de itens) e expedição, com o objetivo de melhorar a eficiência, precisão e rastreabilidade dentro de um armazém (HARRIS, 2020).</w:t>
      </w:r>
    </w:p>
    <w:p w14:paraId="180A53E9" w14:textId="2A7C1864" w:rsidR="00B474CA" w:rsidRPr="00DC70DF" w:rsidRDefault="00D2132C" w:rsidP="00413D28">
      <w:pPr>
        <w:pStyle w:val="Default"/>
        <w:spacing w:before="60" w:after="60" w:line="360" w:lineRule="auto"/>
        <w:ind w:left="567"/>
        <w:jc w:val="both"/>
        <w:rPr>
          <w:rFonts w:ascii="Arial" w:hAnsi="Arial" w:cs="Arial"/>
        </w:rPr>
      </w:pPr>
      <w:r w:rsidRPr="30A0B1D7">
        <w:rPr>
          <w:rFonts w:ascii="Arial" w:hAnsi="Arial" w:cs="Arial"/>
        </w:rPr>
        <w:t>Esses sistemas são essenciais no contexto da logística moderna, especialmente com o aumento da demanda por soluções rápidas e precisas, impulsionadas pelo comércio eletrônico e pela globalização (</w:t>
      </w:r>
      <w:r w:rsidR="005D2558" w:rsidRPr="005D2558">
        <w:rPr>
          <w:rFonts w:ascii="Arial" w:hAnsi="Arial" w:cs="Arial"/>
          <w:color w:val="000000" w:themeColor="text1"/>
        </w:rPr>
        <w:t>GAGLIARDI</w:t>
      </w:r>
      <w:r w:rsidRPr="30A0B1D7">
        <w:rPr>
          <w:rFonts w:ascii="Arial" w:hAnsi="Arial" w:cs="Arial"/>
        </w:rPr>
        <w:t>, 201</w:t>
      </w:r>
      <w:r w:rsidR="005D2558">
        <w:rPr>
          <w:rFonts w:ascii="Arial" w:hAnsi="Arial" w:cs="Arial"/>
        </w:rPr>
        <w:t>7</w:t>
      </w:r>
      <w:r w:rsidRPr="30A0B1D7">
        <w:rPr>
          <w:rFonts w:ascii="Arial" w:hAnsi="Arial" w:cs="Arial"/>
        </w:rPr>
        <w:t>).</w:t>
      </w:r>
    </w:p>
    <w:p w14:paraId="120D9111" w14:textId="2E8E7FA8" w:rsidR="00417D10" w:rsidRDefault="00D2132C" w:rsidP="00DD05AF">
      <w:pPr>
        <w:pStyle w:val="Default"/>
        <w:spacing w:before="60" w:after="60" w:line="360" w:lineRule="auto"/>
        <w:ind w:left="567"/>
        <w:jc w:val="both"/>
        <w:rPr>
          <w:rFonts w:ascii="Arial" w:hAnsi="Arial" w:cs="Arial"/>
        </w:rPr>
      </w:pPr>
      <w:r w:rsidRPr="2838C8D0">
        <w:rPr>
          <w:rFonts w:ascii="Arial" w:hAnsi="Arial" w:cs="Arial"/>
        </w:rPr>
        <w:t>Sua implementação, aliada a tecnologias emergentes como IA e automação, pode transformar a gestão de armazéns, oferecendo uma significativa melhora na eficiência operacional, redução de custos e precisão no controle de inventário. Ao integrar essas tecnologias com algoritmos de otimização heurística e aprendizado por reforço, os WMS se tornam ainda mais poderosos, permitindo uma gestão dinâmica e adaptativa, capaz de lidar com ambientes de alta complexidade e demanda variável</w:t>
      </w:r>
      <w:r w:rsidR="6A5F2189" w:rsidRPr="2838C8D0">
        <w:rPr>
          <w:rFonts w:ascii="Arial" w:hAnsi="Arial" w:cs="Arial"/>
        </w:rPr>
        <w:t xml:space="preserve"> (CHOI, 2022).</w:t>
      </w:r>
    </w:p>
    <w:p w14:paraId="4514F6D7" w14:textId="77777777" w:rsidR="00DD05AF" w:rsidRPr="00DD05AF" w:rsidRDefault="00DD05AF" w:rsidP="00DD05AF">
      <w:pPr>
        <w:pStyle w:val="Default"/>
        <w:spacing w:before="60" w:after="60" w:line="360" w:lineRule="auto"/>
        <w:ind w:left="567"/>
        <w:jc w:val="both"/>
        <w:rPr>
          <w:rFonts w:ascii="Arial" w:hAnsi="Arial" w:cs="Arial"/>
          <w:b/>
          <w:color w:val="auto"/>
        </w:rPr>
      </w:pPr>
    </w:p>
    <w:p w14:paraId="20060F5F" w14:textId="15CCCC1E" w:rsidR="00F536C7" w:rsidRPr="000A3B29" w:rsidRDefault="00F536C7" w:rsidP="000A3B29">
      <w:pPr>
        <w:pStyle w:val="SecaoPrimeira"/>
        <w:numPr>
          <w:ilvl w:val="0"/>
          <w:numId w:val="25"/>
        </w:numPr>
        <w:tabs>
          <w:tab w:val="num" w:pos="360"/>
        </w:tabs>
        <w:ind w:left="357" w:hanging="357"/>
        <w:jc w:val="both"/>
        <w:rPr>
          <w:rFonts w:ascii="Arial" w:hAnsi="Arial" w:cs="Arial"/>
          <w:color w:val="auto"/>
          <w:sz w:val="24"/>
          <w:szCs w:val="24"/>
        </w:rPr>
      </w:pPr>
      <w:r w:rsidRPr="000A3B29">
        <w:rPr>
          <w:rFonts w:ascii="Arial" w:hAnsi="Arial" w:cs="Arial"/>
          <w:color w:val="auto"/>
          <w:sz w:val="24"/>
          <w:szCs w:val="24"/>
        </w:rPr>
        <w:t>Resultados e Discussão</w:t>
      </w:r>
    </w:p>
    <w:p w14:paraId="56C6031F" w14:textId="46FACECB" w:rsidR="00CB6EE0" w:rsidRPr="000A3B29" w:rsidRDefault="00CB6EE0" w:rsidP="000A3B29">
      <w:pPr>
        <w:pStyle w:val="SecaoPrimeira"/>
        <w:spacing w:line="360" w:lineRule="auto"/>
        <w:ind w:left="567"/>
        <w:jc w:val="both"/>
        <w:rPr>
          <w:rFonts w:ascii="Arial" w:hAnsi="Arial" w:cs="Arial"/>
          <w:b w:val="0"/>
          <w:bCs w:val="0"/>
          <w:caps w:val="0"/>
          <w:color w:val="auto"/>
          <w:sz w:val="24"/>
          <w:szCs w:val="24"/>
        </w:rPr>
      </w:pPr>
      <w:r w:rsidRPr="000A3B29">
        <w:rPr>
          <w:rFonts w:ascii="Arial" w:hAnsi="Arial" w:cs="Arial"/>
          <w:b w:val="0"/>
          <w:caps w:val="0"/>
          <w:color w:val="auto"/>
          <w:sz w:val="24"/>
          <w:szCs w:val="24"/>
        </w:rPr>
        <w:t xml:space="preserve">A estratégia principal foi </w:t>
      </w:r>
      <w:r w:rsidR="003B3F3B" w:rsidRPr="000A3B29">
        <w:rPr>
          <w:rFonts w:ascii="Arial" w:hAnsi="Arial" w:cs="Arial"/>
          <w:b w:val="0"/>
          <w:caps w:val="0"/>
          <w:color w:val="auto"/>
          <w:sz w:val="24"/>
          <w:szCs w:val="24"/>
        </w:rPr>
        <w:t xml:space="preserve">a implementação </w:t>
      </w:r>
      <w:r w:rsidRPr="000A3B29">
        <w:rPr>
          <w:rFonts w:ascii="Arial" w:hAnsi="Arial" w:cs="Arial"/>
          <w:b w:val="0"/>
          <w:caps w:val="0"/>
          <w:color w:val="auto"/>
          <w:sz w:val="24"/>
          <w:szCs w:val="24"/>
        </w:rPr>
        <w:t>de uma solução baseada em inteligência artificial, especificamente um algoritmo genético.</w:t>
      </w:r>
      <w:r w:rsidR="0061789C" w:rsidRPr="000A3B29">
        <w:rPr>
          <w:rFonts w:ascii="Arial" w:hAnsi="Arial" w:cs="Arial"/>
          <w:b w:val="0"/>
          <w:caps w:val="0"/>
          <w:color w:val="auto"/>
          <w:sz w:val="24"/>
          <w:szCs w:val="24"/>
        </w:rPr>
        <w:t xml:space="preserve"> Uma aplicação que auxiliasse o usuário na roteirização, </w:t>
      </w:r>
      <w:r w:rsidR="00703902" w:rsidRPr="000A3B29">
        <w:rPr>
          <w:rFonts w:ascii="Arial" w:hAnsi="Arial" w:cs="Arial"/>
          <w:b w:val="0"/>
          <w:caps w:val="0"/>
          <w:color w:val="auto"/>
          <w:sz w:val="24"/>
          <w:szCs w:val="24"/>
        </w:rPr>
        <w:t xml:space="preserve">foi desenvolvido desde a </w:t>
      </w:r>
      <w:r w:rsidR="00E25833" w:rsidRPr="000A3B29">
        <w:rPr>
          <w:rFonts w:ascii="Arial" w:hAnsi="Arial" w:cs="Arial"/>
          <w:b w:val="0"/>
          <w:caps w:val="0"/>
          <w:color w:val="auto"/>
          <w:sz w:val="24"/>
          <w:szCs w:val="24"/>
        </w:rPr>
        <w:t xml:space="preserve">interface do usuário, </w:t>
      </w:r>
      <w:r w:rsidR="003C19FC" w:rsidRPr="000A3B29">
        <w:rPr>
          <w:rFonts w:ascii="Arial" w:hAnsi="Arial" w:cs="Arial"/>
          <w:b w:val="0"/>
          <w:caps w:val="0"/>
          <w:color w:val="auto"/>
          <w:sz w:val="24"/>
          <w:szCs w:val="24"/>
        </w:rPr>
        <w:t>processamento dos dados</w:t>
      </w:r>
      <w:r w:rsidR="00DD05AF" w:rsidRPr="000A3B29">
        <w:rPr>
          <w:rFonts w:ascii="Arial" w:hAnsi="Arial" w:cs="Arial"/>
          <w:b w:val="0"/>
          <w:caps w:val="0"/>
          <w:color w:val="auto"/>
          <w:sz w:val="24"/>
          <w:szCs w:val="24"/>
        </w:rPr>
        <w:t xml:space="preserve"> </w:t>
      </w:r>
      <w:r w:rsidR="003C19FC" w:rsidRPr="000A3B29">
        <w:rPr>
          <w:rFonts w:ascii="Arial" w:hAnsi="Arial" w:cs="Arial"/>
          <w:b w:val="0"/>
          <w:caps w:val="0"/>
          <w:color w:val="auto"/>
          <w:sz w:val="24"/>
          <w:szCs w:val="24"/>
        </w:rPr>
        <w:t>e</w:t>
      </w:r>
      <w:r w:rsidR="00AA30FF" w:rsidRPr="000A3B29">
        <w:rPr>
          <w:rFonts w:ascii="Arial" w:hAnsi="Arial" w:cs="Arial"/>
          <w:b w:val="0"/>
          <w:caps w:val="0"/>
          <w:color w:val="auto"/>
          <w:sz w:val="24"/>
          <w:szCs w:val="24"/>
        </w:rPr>
        <w:t xml:space="preserve"> com toda a segurança de informação para garantir integridade dos dados, conforme a arquitetura desenhada na figura </w:t>
      </w:r>
      <w:r w:rsidR="0590AF98" w:rsidRPr="000A3B29">
        <w:rPr>
          <w:rFonts w:ascii="Arial" w:hAnsi="Arial" w:cs="Arial"/>
          <w:b w:val="0"/>
          <w:bCs w:val="0"/>
          <w:caps w:val="0"/>
          <w:color w:val="auto"/>
          <w:sz w:val="24"/>
          <w:szCs w:val="24"/>
        </w:rPr>
        <w:t>4</w:t>
      </w:r>
      <w:r w:rsidR="00AA30FF" w:rsidRPr="000A3B29">
        <w:rPr>
          <w:rFonts w:ascii="Arial" w:hAnsi="Arial" w:cs="Arial"/>
          <w:b w:val="0"/>
          <w:caps w:val="0"/>
          <w:color w:val="auto"/>
          <w:sz w:val="24"/>
          <w:szCs w:val="24"/>
        </w:rPr>
        <w:t>.</w:t>
      </w:r>
    </w:p>
    <w:p w14:paraId="26F1709A" w14:textId="77777777" w:rsidR="005E6060" w:rsidRDefault="006F0539" w:rsidP="4804EA5B">
      <w:pPr>
        <w:spacing w:line="360" w:lineRule="auto"/>
        <w:jc w:val="center"/>
        <w:rPr>
          <w:rFonts w:ascii="Arial" w:hAnsi="Arial" w:cs="Arial"/>
          <w:sz w:val="24"/>
          <w:szCs w:val="24"/>
        </w:rPr>
      </w:pPr>
      <w:r>
        <w:rPr>
          <w:noProof/>
        </w:rPr>
        <w:drawing>
          <wp:inline distT="0" distB="0" distL="0" distR="0" wp14:anchorId="6A15144F" wp14:editId="648A526F">
            <wp:extent cx="4600154" cy="2705100"/>
            <wp:effectExtent l="0" t="0" r="0" b="0"/>
            <wp:docPr id="11054257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4611907" cy="2712011"/>
                    </a:xfrm>
                    <a:prstGeom prst="rect">
                      <a:avLst/>
                    </a:prstGeom>
                  </pic:spPr>
                </pic:pic>
              </a:graphicData>
            </a:graphic>
          </wp:inline>
        </w:drawing>
      </w:r>
    </w:p>
    <w:p w14:paraId="49D6DE70" w14:textId="3FAE90AF" w:rsidR="00417D10" w:rsidRDefault="00BC57CD" w:rsidP="4804EA5B">
      <w:pPr>
        <w:spacing w:line="360" w:lineRule="auto"/>
        <w:jc w:val="center"/>
        <w:rPr>
          <w:rFonts w:ascii="Arial" w:hAnsi="Arial" w:cs="Arial"/>
          <w:sz w:val="24"/>
          <w:szCs w:val="24"/>
        </w:rPr>
      </w:pPr>
      <w:r w:rsidRPr="000A3B29">
        <w:rPr>
          <w:rFonts w:ascii="Arial" w:hAnsi="Arial" w:cs="Arial"/>
          <w:sz w:val="24"/>
          <w:szCs w:val="24"/>
        </w:rPr>
        <w:t xml:space="preserve">Figura </w:t>
      </w:r>
      <w:r w:rsidR="62B16180" w:rsidRPr="000A3B29">
        <w:rPr>
          <w:rFonts w:ascii="Arial" w:hAnsi="Arial" w:cs="Arial"/>
          <w:sz w:val="24"/>
          <w:szCs w:val="24"/>
        </w:rPr>
        <w:t>4</w:t>
      </w:r>
      <w:r w:rsidR="000E0626" w:rsidRPr="000A3B29">
        <w:rPr>
          <w:rFonts w:ascii="Arial" w:hAnsi="Arial" w:cs="Arial"/>
          <w:sz w:val="24"/>
          <w:szCs w:val="24"/>
        </w:rPr>
        <w:t xml:space="preserve"> – Diagrama de arquitetura </w:t>
      </w:r>
      <w:r w:rsidR="00205CAF" w:rsidRPr="000A3B29">
        <w:rPr>
          <w:rFonts w:ascii="Arial" w:hAnsi="Arial" w:cs="Arial"/>
          <w:sz w:val="24"/>
          <w:szCs w:val="24"/>
        </w:rPr>
        <w:t>da aplicação.</w:t>
      </w:r>
    </w:p>
    <w:p w14:paraId="7712BF0A" w14:textId="77777777" w:rsidR="00016EDA" w:rsidRPr="000A3B29" w:rsidRDefault="00016EDA" w:rsidP="026A5B23">
      <w:pPr>
        <w:tabs>
          <w:tab w:val="left" w:pos="1134"/>
        </w:tabs>
        <w:spacing w:line="360" w:lineRule="auto"/>
        <w:ind w:left="567"/>
        <w:jc w:val="center"/>
        <w:rPr>
          <w:rFonts w:ascii="Arial" w:hAnsi="Arial" w:cs="Arial"/>
          <w:sz w:val="24"/>
          <w:szCs w:val="24"/>
        </w:rPr>
      </w:pPr>
    </w:p>
    <w:p w14:paraId="7F00C126" w14:textId="6D06474E" w:rsidR="00016EDA" w:rsidRPr="000A3B29" w:rsidRDefault="00016EDA" w:rsidP="00B37D47">
      <w:pPr>
        <w:pStyle w:val="Default"/>
        <w:spacing w:before="60" w:after="60" w:line="360" w:lineRule="auto"/>
        <w:ind w:firstLine="709"/>
        <w:jc w:val="both"/>
        <w:rPr>
          <w:rFonts w:ascii="Arial" w:hAnsi="Arial" w:cs="Arial"/>
          <w:b/>
          <w:bCs/>
        </w:rPr>
      </w:pPr>
      <w:r w:rsidRPr="000A3B29">
        <w:rPr>
          <w:rFonts w:ascii="Arial" w:hAnsi="Arial" w:cs="Arial"/>
          <w:b/>
          <w:bCs/>
        </w:rPr>
        <w:t>3.</w:t>
      </w:r>
      <w:r>
        <w:rPr>
          <w:rFonts w:ascii="Arial" w:hAnsi="Arial" w:cs="Arial"/>
          <w:b/>
          <w:bCs/>
        </w:rPr>
        <w:t>1</w:t>
      </w:r>
      <w:r w:rsidRPr="000A3B29">
        <w:rPr>
          <w:rFonts w:ascii="Arial" w:hAnsi="Arial" w:cs="Arial"/>
          <w:b/>
          <w:bCs/>
        </w:rPr>
        <w:t xml:space="preserve"> </w:t>
      </w:r>
      <w:r w:rsidRPr="006F2071">
        <w:rPr>
          <w:rFonts w:ascii="Arial" w:hAnsi="Arial" w:cs="Arial"/>
          <w:b/>
        </w:rPr>
        <w:t>Interface Gráfica do Usuário (GUI)</w:t>
      </w:r>
    </w:p>
    <w:p w14:paraId="5AFEBAC6" w14:textId="77777777" w:rsidR="00016EDA" w:rsidRPr="000A3B29" w:rsidRDefault="00016EDA" w:rsidP="00016EDA">
      <w:pPr>
        <w:pStyle w:val="Default"/>
        <w:spacing w:before="60" w:after="60" w:line="360" w:lineRule="auto"/>
        <w:ind w:left="567"/>
        <w:jc w:val="both"/>
        <w:rPr>
          <w:rFonts w:ascii="Arial" w:hAnsi="Arial" w:cs="Arial"/>
        </w:rPr>
      </w:pPr>
      <w:r w:rsidRPr="00AE0DBD">
        <w:rPr>
          <w:rFonts w:ascii="Arial" w:hAnsi="Arial" w:cs="Arial"/>
          <w:color w:val="auto"/>
        </w:rPr>
        <w:t>Com o objetivo de proporcionar</w:t>
      </w:r>
      <w:r w:rsidRPr="0063345B">
        <w:rPr>
          <w:rFonts w:ascii="Arial" w:hAnsi="Arial" w:cs="Arial"/>
          <w:color w:val="auto"/>
        </w:rPr>
        <w:t xml:space="preserve"> </w:t>
      </w:r>
      <w:r w:rsidRPr="000A3B29">
        <w:rPr>
          <w:rFonts w:ascii="Arial" w:hAnsi="Arial" w:cs="Arial"/>
        </w:rPr>
        <w:t>uma coleta de dados eficiente e uma experiência de uso que atenda às necessidades dos usuários, foi desenvolvido um sistema web com uma interface intuitiva e amigável. A aplicação foi construída utilizando o framework Next.js, facilitando a integração e a conexão com os componentes do ecossistema da solução.</w:t>
      </w:r>
    </w:p>
    <w:p w14:paraId="0A655002" w14:textId="77777777" w:rsidR="512203A3" w:rsidRPr="00B37D47" w:rsidRDefault="00B37D47" w:rsidP="00B37D47">
      <w:pPr>
        <w:pStyle w:val="Default"/>
        <w:spacing w:before="60" w:after="60" w:line="360" w:lineRule="auto"/>
        <w:ind w:left="567" w:firstLine="142"/>
        <w:jc w:val="both"/>
        <w:rPr>
          <w:rFonts w:ascii="Arial" w:hAnsi="Arial" w:cs="Arial"/>
          <w:b/>
          <w:bCs/>
        </w:rPr>
      </w:pPr>
      <w:r w:rsidRPr="00B37D47">
        <w:rPr>
          <w:rFonts w:ascii="Arial" w:hAnsi="Arial" w:cs="Arial"/>
          <w:b/>
          <w:bCs/>
        </w:rPr>
        <w:t>3.1.1 Front-</w:t>
      </w:r>
      <w:proofErr w:type="spellStart"/>
      <w:r w:rsidRPr="00B37D47">
        <w:rPr>
          <w:rFonts w:ascii="Arial" w:hAnsi="Arial" w:cs="Arial"/>
          <w:b/>
          <w:bCs/>
        </w:rPr>
        <w:t>End</w:t>
      </w:r>
      <w:proofErr w:type="spellEnd"/>
    </w:p>
    <w:p w14:paraId="14F6C0D7" w14:textId="7D923E2C" w:rsidR="00016EDA"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A interface foi projetada para ser dinâmica e de fácil compreensão, permitindo que, com poucas interações, o usuário seja capaz de gerar a melhor rota. A partir dessa geração, o sistema exibe as sequências de locais a serem visitados e as distâncias entre os destinos, oferecendo uma visão clara e prática das roteirizações. A figura </w:t>
      </w:r>
      <w:r w:rsidR="1F4052B8" w:rsidRPr="52A08EC4">
        <w:rPr>
          <w:rFonts w:ascii="Arial" w:hAnsi="Arial" w:cs="Arial"/>
        </w:rPr>
        <w:t>5</w:t>
      </w:r>
      <w:r w:rsidRPr="000A3B29">
        <w:rPr>
          <w:rFonts w:ascii="Arial" w:hAnsi="Arial" w:cs="Arial"/>
        </w:rPr>
        <w:t xml:space="preserve"> ilustra a página inicial da aplicação, destacando suas opções de consulta e interação.</w:t>
      </w:r>
    </w:p>
    <w:p w14:paraId="068E47E9" w14:textId="7FC81D45" w:rsidR="00016EDA" w:rsidRDefault="00016EDA" w:rsidP="0080494C">
      <w:pPr>
        <w:pStyle w:val="Default"/>
        <w:spacing w:before="60" w:after="60" w:line="360" w:lineRule="auto"/>
        <w:jc w:val="center"/>
        <w:rPr>
          <w:rFonts w:ascii="Arial" w:hAnsi="Arial" w:cs="Arial"/>
        </w:rPr>
      </w:pPr>
      <w:r>
        <w:rPr>
          <w:noProof/>
        </w:rPr>
        <w:drawing>
          <wp:inline distT="0" distB="0" distL="0" distR="0" wp14:anchorId="72FDF155" wp14:editId="132030AF">
            <wp:extent cx="4883150" cy="2087435"/>
            <wp:effectExtent l="0" t="0" r="0" b="8255"/>
            <wp:docPr id="553152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883150" cy="2087435"/>
                    </a:xfrm>
                    <a:prstGeom prst="rect">
                      <a:avLst/>
                    </a:prstGeom>
                  </pic:spPr>
                </pic:pic>
              </a:graphicData>
            </a:graphic>
          </wp:inline>
        </w:drawing>
      </w:r>
    </w:p>
    <w:p w14:paraId="0A86C13E" w14:textId="56AB7841" w:rsidR="1809A738" w:rsidRDefault="00016EDA" w:rsidP="00644FAF">
      <w:pPr>
        <w:pStyle w:val="Default"/>
        <w:spacing w:before="60" w:after="60" w:line="360" w:lineRule="auto"/>
        <w:jc w:val="center"/>
        <w:rPr>
          <w:rFonts w:ascii="Arial" w:hAnsi="Arial" w:cs="Arial"/>
        </w:rPr>
      </w:pPr>
      <w:r w:rsidRPr="000A3B29">
        <w:rPr>
          <w:rFonts w:ascii="Arial" w:hAnsi="Arial" w:cs="Arial"/>
        </w:rPr>
        <w:t xml:space="preserve">Figura </w:t>
      </w:r>
      <w:r w:rsidR="16A14C7C" w:rsidRPr="52A08EC4">
        <w:rPr>
          <w:rFonts w:ascii="Arial" w:hAnsi="Arial" w:cs="Arial"/>
        </w:rPr>
        <w:t>5</w:t>
      </w:r>
      <w:r w:rsidRPr="000A3B29">
        <w:rPr>
          <w:rFonts w:ascii="Arial" w:hAnsi="Arial" w:cs="Arial"/>
        </w:rPr>
        <w:t xml:space="preserve"> – Interface projetada para interação no sistema</w:t>
      </w:r>
    </w:p>
    <w:p w14:paraId="75BBF430" w14:textId="6B23151F" w:rsidR="00016EDA" w:rsidRPr="000A3B29"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Com todas as interfaces funcionando corretamente, a aplicação permite visualizar os dados gerados, como a exibição das rotas criadas, ilustrada na Figura </w:t>
      </w:r>
      <w:r w:rsidR="2BA12A67" w:rsidRPr="52A08EC4">
        <w:rPr>
          <w:rFonts w:ascii="Arial" w:hAnsi="Arial" w:cs="Arial"/>
        </w:rPr>
        <w:t>6</w:t>
      </w:r>
      <w:r w:rsidRPr="000A3B29">
        <w:rPr>
          <w:rFonts w:ascii="Arial" w:hAnsi="Arial" w:cs="Arial"/>
        </w:rPr>
        <w:t>. Nessa imagem, podemos observar as rotas geradas e os metros percorridos.</w:t>
      </w:r>
    </w:p>
    <w:p w14:paraId="4693D617" w14:textId="77777777" w:rsidR="00016EDA" w:rsidRDefault="00016EDA" w:rsidP="0080494C">
      <w:pPr>
        <w:pStyle w:val="Default"/>
        <w:spacing w:before="60" w:after="60" w:line="360" w:lineRule="auto"/>
        <w:jc w:val="center"/>
        <w:rPr>
          <w:rFonts w:ascii="Arial" w:hAnsi="Arial" w:cs="Arial"/>
          <w:highlight w:val="red"/>
        </w:rPr>
      </w:pPr>
      <w:r>
        <w:rPr>
          <w:noProof/>
        </w:rPr>
        <w:drawing>
          <wp:inline distT="0" distB="0" distL="0" distR="0" wp14:anchorId="54F86524" wp14:editId="2AC13CBB">
            <wp:extent cx="4788535" cy="483149"/>
            <wp:effectExtent l="0" t="0" r="0" b="0"/>
            <wp:docPr id="13405008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8535" cy="483149"/>
                    </a:xfrm>
                    <a:prstGeom prst="rect">
                      <a:avLst/>
                    </a:prstGeom>
                  </pic:spPr>
                </pic:pic>
              </a:graphicData>
            </a:graphic>
          </wp:inline>
        </w:drawing>
      </w:r>
    </w:p>
    <w:p w14:paraId="13A6B9DB" w14:textId="6231FDEF" w:rsidR="00016EDA" w:rsidRPr="00CC324D" w:rsidRDefault="00016EDA" w:rsidP="00CC324D">
      <w:pPr>
        <w:pStyle w:val="Default"/>
        <w:spacing w:before="60" w:after="60" w:line="360" w:lineRule="auto"/>
        <w:ind w:left="567" w:hanging="567"/>
        <w:jc w:val="center"/>
        <w:rPr>
          <w:rFonts w:ascii="Arial" w:eastAsia="Arial" w:hAnsi="Arial" w:cs="Arial"/>
        </w:rPr>
      </w:pPr>
      <w:r w:rsidRPr="00CC324D">
        <w:rPr>
          <w:rFonts w:ascii="Arial" w:eastAsia="Arial" w:hAnsi="Arial" w:cs="Arial"/>
        </w:rPr>
        <w:t xml:space="preserve">Figura </w:t>
      </w:r>
      <w:r w:rsidR="72DE5D99" w:rsidRPr="52A08EC4">
        <w:rPr>
          <w:rFonts w:ascii="Arial" w:eastAsia="Arial" w:hAnsi="Arial" w:cs="Arial"/>
        </w:rPr>
        <w:t>6</w:t>
      </w:r>
      <w:r w:rsidRPr="00CC324D">
        <w:rPr>
          <w:rFonts w:ascii="Arial" w:eastAsia="Arial" w:hAnsi="Arial" w:cs="Arial"/>
        </w:rPr>
        <w:t xml:space="preserve"> - Lista de rotas geradas, com distâncias e datas de criação.</w:t>
      </w:r>
    </w:p>
    <w:p w14:paraId="4B8C1201" w14:textId="59143CEE" w:rsidR="00016EDA" w:rsidRDefault="00016EDA" w:rsidP="00016EDA">
      <w:pPr>
        <w:pStyle w:val="Default"/>
        <w:spacing w:before="60" w:after="60" w:line="360" w:lineRule="auto"/>
        <w:ind w:left="567"/>
        <w:jc w:val="both"/>
        <w:rPr>
          <w:rFonts w:ascii="Arial" w:hAnsi="Arial" w:cs="Arial"/>
        </w:rPr>
      </w:pPr>
      <w:r w:rsidRPr="000A3B29">
        <w:rPr>
          <w:rFonts w:ascii="Arial" w:hAnsi="Arial" w:cs="Arial"/>
        </w:rPr>
        <w:t xml:space="preserve">Na Figura </w:t>
      </w:r>
      <w:r w:rsidR="5D22E54A" w:rsidRPr="52A08EC4">
        <w:rPr>
          <w:rFonts w:ascii="Arial" w:hAnsi="Arial" w:cs="Arial"/>
        </w:rPr>
        <w:t>7</w:t>
      </w:r>
      <w:r w:rsidRPr="000A3B29">
        <w:rPr>
          <w:rFonts w:ascii="Arial" w:hAnsi="Arial" w:cs="Arial"/>
        </w:rPr>
        <w:t>, a rota detalhada e ordenada conforme a sequência definida pelo algoritmo genético. Essa ordenação reflete a melhor sequência de visitas, levando em consideração as distâncias otimizadas entre os pontos.</w:t>
      </w:r>
    </w:p>
    <w:p w14:paraId="579B96CA" w14:textId="77777777" w:rsidR="00016EDA" w:rsidRPr="000A3B29" w:rsidRDefault="00016EDA" w:rsidP="00CC324D">
      <w:pPr>
        <w:pStyle w:val="Default"/>
        <w:spacing w:before="60" w:after="60" w:line="360" w:lineRule="auto"/>
        <w:jc w:val="center"/>
        <w:rPr>
          <w:rFonts w:ascii="Arial" w:eastAsia="Arial" w:hAnsi="Arial" w:cs="Arial"/>
          <w:highlight w:val="red"/>
        </w:rPr>
      </w:pPr>
      <w:r>
        <w:rPr>
          <w:noProof/>
        </w:rPr>
        <w:drawing>
          <wp:inline distT="0" distB="0" distL="0" distR="0" wp14:anchorId="1CEFE146" wp14:editId="23F5E0E3">
            <wp:extent cx="4870450" cy="268535"/>
            <wp:effectExtent l="0" t="0" r="0" b="0"/>
            <wp:docPr id="11541152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0450" cy="268535"/>
                    </a:xfrm>
                    <a:prstGeom prst="rect">
                      <a:avLst/>
                    </a:prstGeom>
                  </pic:spPr>
                </pic:pic>
              </a:graphicData>
            </a:graphic>
          </wp:inline>
        </w:drawing>
      </w:r>
    </w:p>
    <w:p w14:paraId="58FFC5FF" w14:textId="4ADB0F66" w:rsidR="000459FF" w:rsidRPr="00CC324D" w:rsidRDefault="00016EDA" w:rsidP="007E38A6">
      <w:pPr>
        <w:pStyle w:val="Default"/>
        <w:spacing w:before="60" w:after="60" w:line="360" w:lineRule="auto"/>
        <w:ind w:left="567" w:hanging="567"/>
        <w:jc w:val="center"/>
        <w:rPr>
          <w:rFonts w:ascii="Arial" w:eastAsia="Arial" w:hAnsi="Arial" w:cs="Arial"/>
        </w:rPr>
      </w:pPr>
      <w:r w:rsidRPr="154D203F">
        <w:rPr>
          <w:rFonts w:ascii="Arial" w:eastAsia="Arial" w:hAnsi="Arial" w:cs="Arial"/>
        </w:rPr>
        <w:t xml:space="preserve">Figura </w:t>
      </w:r>
      <w:r w:rsidR="490CA20E" w:rsidRPr="52A08EC4">
        <w:rPr>
          <w:rFonts w:ascii="Arial" w:eastAsia="Arial" w:hAnsi="Arial" w:cs="Arial"/>
        </w:rPr>
        <w:t>7</w:t>
      </w:r>
      <w:r w:rsidRPr="154D203F">
        <w:rPr>
          <w:rFonts w:ascii="Arial" w:eastAsia="Arial" w:hAnsi="Arial" w:cs="Arial"/>
        </w:rPr>
        <w:t xml:space="preserve"> – Detalhamento da rota, ordenada pela sequência de visitas definida pela IA.</w:t>
      </w:r>
    </w:p>
    <w:p w14:paraId="63B6A62F" w14:textId="7FFE4567" w:rsidR="52A08EC4" w:rsidRDefault="52A08EC4" w:rsidP="0063345B">
      <w:pPr>
        <w:pStyle w:val="Default"/>
        <w:spacing w:before="60" w:after="60" w:line="360" w:lineRule="auto"/>
        <w:rPr>
          <w:rFonts w:ascii="Arial" w:eastAsia="Arial" w:hAnsi="Arial" w:cs="Arial"/>
        </w:rPr>
      </w:pPr>
    </w:p>
    <w:p w14:paraId="255D0BF9" w14:textId="60692C12" w:rsidR="00815354" w:rsidRDefault="00815354" w:rsidP="000A3B29">
      <w:pPr>
        <w:pStyle w:val="Default"/>
        <w:spacing w:before="60" w:after="60" w:line="360" w:lineRule="auto"/>
        <w:ind w:left="709"/>
        <w:jc w:val="both"/>
        <w:rPr>
          <w:rFonts w:ascii="Arial" w:hAnsi="Arial" w:cs="Arial"/>
          <w:b/>
          <w:color w:val="auto"/>
        </w:rPr>
      </w:pPr>
      <w:r>
        <w:rPr>
          <w:rFonts w:ascii="Arial" w:hAnsi="Arial" w:cs="Arial"/>
          <w:b/>
          <w:color w:val="auto"/>
        </w:rPr>
        <w:t xml:space="preserve">3.2 </w:t>
      </w:r>
      <w:r w:rsidRPr="00F76B83">
        <w:rPr>
          <w:rFonts w:ascii="Arial" w:hAnsi="Arial" w:cs="Arial"/>
          <w:b/>
          <w:color w:val="auto"/>
        </w:rPr>
        <w:t>Ecossistema</w:t>
      </w:r>
    </w:p>
    <w:p w14:paraId="12160A95" w14:textId="6F9F2883" w:rsidR="00157B67" w:rsidRDefault="009C3A1B" w:rsidP="000459FF">
      <w:pPr>
        <w:pStyle w:val="Default"/>
        <w:spacing w:before="60" w:after="60" w:line="360" w:lineRule="auto"/>
        <w:ind w:left="567"/>
        <w:jc w:val="both"/>
        <w:rPr>
          <w:rFonts w:ascii="Arial" w:hAnsi="Arial" w:cs="Arial"/>
          <w:bCs/>
          <w:color w:val="auto"/>
        </w:rPr>
      </w:pPr>
      <w:r w:rsidRPr="009C3A1B">
        <w:rPr>
          <w:rFonts w:ascii="Arial" w:hAnsi="Arial" w:cs="Arial"/>
          <w:bCs/>
          <w:color w:val="auto"/>
        </w:rPr>
        <w:t xml:space="preserve">Neste tópico, </w:t>
      </w:r>
      <w:r w:rsidR="00320CB3">
        <w:rPr>
          <w:rFonts w:ascii="Arial" w:hAnsi="Arial" w:cs="Arial"/>
          <w:bCs/>
          <w:color w:val="auto"/>
        </w:rPr>
        <w:t xml:space="preserve">é composto </w:t>
      </w:r>
      <w:r w:rsidRPr="009C3A1B">
        <w:rPr>
          <w:rFonts w:ascii="Arial" w:hAnsi="Arial" w:cs="Arial"/>
          <w:bCs/>
          <w:color w:val="auto"/>
        </w:rPr>
        <w:t>toda a estrutura que compõe o ecossistema da solução, destacando os elementos implementados para garantir sua estabilidade e eficiência. Serão abordados os métodos e validações aplicados para assegurar a segurança do sistema, bem como as funcionalidades projetadas para oferecer suporte confiável e garantir uma experiência de uso fluida, com renderizações otimizadas e responsivas para o usuário final.</w:t>
      </w:r>
    </w:p>
    <w:p w14:paraId="65CABAC5" w14:textId="54DF1734" w:rsidR="007E38A6" w:rsidRPr="000A3B29" w:rsidRDefault="007E38A6" w:rsidP="007E38A6">
      <w:pPr>
        <w:pStyle w:val="Default"/>
        <w:spacing w:before="60" w:after="60" w:line="360" w:lineRule="auto"/>
        <w:ind w:left="709"/>
        <w:jc w:val="both"/>
        <w:rPr>
          <w:rFonts w:ascii="Arial" w:hAnsi="Arial" w:cs="Arial"/>
          <w:b/>
        </w:rPr>
      </w:pPr>
      <w:r w:rsidRPr="000A3B29">
        <w:rPr>
          <w:rFonts w:ascii="Arial" w:hAnsi="Arial" w:cs="Arial"/>
          <w:b/>
        </w:rPr>
        <w:t>3.</w:t>
      </w:r>
      <w:r>
        <w:rPr>
          <w:rFonts w:ascii="Arial" w:hAnsi="Arial" w:cs="Arial"/>
          <w:b/>
        </w:rPr>
        <w:t>2.1</w:t>
      </w:r>
      <w:r w:rsidRPr="000A3B29">
        <w:rPr>
          <w:rFonts w:ascii="Arial" w:hAnsi="Arial" w:cs="Arial"/>
          <w:b/>
        </w:rPr>
        <w:t xml:space="preserve"> </w:t>
      </w:r>
      <w:r>
        <w:rPr>
          <w:rFonts w:ascii="Arial" w:hAnsi="Arial" w:cs="Arial"/>
          <w:b/>
        </w:rPr>
        <w:t>Back-</w:t>
      </w:r>
      <w:proofErr w:type="spellStart"/>
      <w:r>
        <w:rPr>
          <w:rFonts w:ascii="Arial" w:hAnsi="Arial" w:cs="Arial"/>
          <w:b/>
        </w:rPr>
        <w:t>End</w:t>
      </w:r>
      <w:proofErr w:type="spellEnd"/>
    </w:p>
    <w:p w14:paraId="2D6C07F6" w14:textId="77777777" w:rsidR="007E38A6" w:rsidRPr="000A3B29" w:rsidRDefault="007E38A6" w:rsidP="007E38A6">
      <w:pPr>
        <w:pStyle w:val="Default"/>
        <w:spacing w:before="60" w:after="60" w:line="360" w:lineRule="auto"/>
        <w:ind w:left="567"/>
        <w:jc w:val="both"/>
        <w:rPr>
          <w:rFonts w:ascii="Arial" w:hAnsi="Arial" w:cs="Arial"/>
        </w:rPr>
      </w:pPr>
      <w:r w:rsidRPr="000A3B29">
        <w:rPr>
          <w:rFonts w:ascii="Arial" w:hAnsi="Arial" w:cs="Arial"/>
        </w:rPr>
        <w:t xml:space="preserve">Com o objetivo de proporcionar a melhor experiência ao usuário, </w:t>
      </w:r>
      <w:r>
        <w:rPr>
          <w:rFonts w:ascii="Arial" w:hAnsi="Arial" w:cs="Arial"/>
        </w:rPr>
        <w:t>foi implementado</w:t>
      </w:r>
      <w:r w:rsidRPr="000A3B29">
        <w:rPr>
          <w:rFonts w:ascii="Arial" w:hAnsi="Arial" w:cs="Arial"/>
        </w:rPr>
        <w:t xml:space="preserve"> um Custom Server utilizando o framework Next.js. Essa abordagem permite a renderização do lado do servidor (SSR) e a geração de sites estáticos (SSG), otimizando o desempenho da aplicação e reduzindo a carga de processamento nos dispositivos dos usuários.</w:t>
      </w:r>
    </w:p>
    <w:p w14:paraId="247A2D87" w14:textId="77777777" w:rsidR="007E38A6" w:rsidRPr="000A3B29" w:rsidRDefault="007E38A6" w:rsidP="007E38A6">
      <w:pPr>
        <w:pStyle w:val="Default"/>
        <w:spacing w:before="60" w:after="60" w:line="360" w:lineRule="auto"/>
        <w:ind w:left="567"/>
        <w:jc w:val="both"/>
        <w:rPr>
          <w:rFonts w:ascii="Arial" w:hAnsi="Arial" w:cs="Arial"/>
        </w:rPr>
      </w:pPr>
      <w:r w:rsidRPr="000A3B29">
        <w:rPr>
          <w:rFonts w:ascii="Arial" w:hAnsi="Arial" w:cs="Arial"/>
        </w:rPr>
        <w:t>A arquitetura também inclui um Middleware que facilita a comunicação entre o servidor e as requisições de renderização. Esse Middleware realiza verificações importantes, como a validação de cookies necessários para o acesso à aplicação, garantindo segurança e personalização no uso do sistema.</w:t>
      </w:r>
    </w:p>
    <w:p w14:paraId="71CD88AF" w14:textId="72311A56" w:rsidR="008923E6" w:rsidRDefault="007E38A6" w:rsidP="007E38A6">
      <w:pPr>
        <w:pStyle w:val="Default"/>
        <w:spacing w:before="60" w:after="60" w:line="360" w:lineRule="auto"/>
        <w:ind w:left="567"/>
        <w:jc w:val="both"/>
        <w:rPr>
          <w:rFonts w:ascii="Arial" w:hAnsi="Arial" w:cs="Arial"/>
        </w:rPr>
      </w:pPr>
      <w:r w:rsidRPr="000A3B29">
        <w:rPr>
          <w:rFonts w:ascii="Arial" w:hAnsi="Arial" w:cs="Arial"/>
        </w:rPr>
        <w:t xml:space="preserve">Além disso, </w:t>
      </w:r>
      <w:r w:rsidR="00921905">
        <w:rPr>
          <w:rFonts w:ascii="Arial" w:hAnsi="Arial" w:cs="Arial"/>
        </w:rPr>
        <w:t>foi utilizado</w:t>
      </w:r>
      <w:r w:rsidRPr="000A3B29">
        <w:rPr>
          <w:rFonts w:ascii="Arial" w:hAnsi="Arial" w:cs="Arial"/>
        </w:rPr>
        <w:t xml:space="preserve"> a biblioteca </w:t>
      </w:r>
      <w:proofErr w:type="spellStart"/>
      <w:r w:rsidRPr="000A3B29">
        <w:rPr>
          <w:rFonts w:ascii="Arial" w:hAnsi="Arial" w:cs="Arial"/>
        </w:rPr>
        <w:t>HTTPServer</w:t>
      </w:r>
      <w:proofErr w:type="spellEnd"/>
      <w:r w:rsidRPr="000A3B29">
        <w:rPr>
          <w:rFonts w:ascii="Arial" w:hAnsi="Arial" w:cs="Arial"/>
        </w:rPr>
        <w:t xml:space="preserve"> para gerenciar as requisições enviadas pelo front-</w:t>
      </w:r>
      <w:proofErr w:type="spellStart"/>
      <w:r w:rsidRPr="000A3B29">
        <w:rPr>
          <w:rFonts w:ascii="Arial" w:hAnsi="Arial" w:cs="Arial"/>
        </w:rPr>
        <w:t>end</w:t>
      </w:r>
      <w:proofErr w:type="spellEnd"/>
      <w:r w:rsidRPr="000A3B29">
        <w:rPr>
          <w:rFonts w:ascii="Arial" w:hAnsi="Arial" w:cs="Arial"/>
        </w:rPr>
        <w:t>, coletando informações das APIs e garantindo a integridade e segurança das interações</w:t>
      </w:r>
      <w:r w:rsidR="001E7BB7">
        <w:rPr>
          <w:rFonts w:ascii="Arial" w:hAnsi="Arial" w:cs="Arial"/>
        </w:rPr>
        <w:t>, assim como evidenciado</w:t>
      </w:r>
      <w:r w:rsidR="008923E6">
        <w:rPr>
          <w:rFonts w:ascii="Arial" w:hAnsi="Arial" w:cs="Arial"/>
        </w:rPr>
        <w:t xml:space="preserve"> </w:t>
      </w:r>
      <w:r w:rsidR="00AB3BE0">
        <w:rPr>
          <w:rFonts w:ascii="Arial" w:hAnsi="Arial" w:cs="Arial"/>
        </w:rPr>
        <w:t>o</w:t>
      </w:r>
      <w:r w:rsidR="009716C2">
        <w:rPr>
          <w:rFonts w:ascii="Arial" w:hAnsi="Arial" w:cs="Arial"/>
        </w:rPr>
        <w:t xml:space="preserve"> exemplo de</w:t>
      </w:r>
      <w:r w:rsidR="008923E6">
        <w:rPr>
          <w:rFonts w:ascii="Arial" w:hAnsi="Arial" w:cs="Arial"/>
        </w:rPr>
        <w:t xml:space="preserve"> chamada d</w:t>
      </w:r>
      <w:r w:rsidR="009716C2">
        <w:rPr>
          <w:rFonts w:ascii="Arial" w:hAnsi="Arial" w:cs="Arial"/>
        </w:rPr>
        <w:t xml:space="preserve">e </w:t>
      </w:r>
      <w:r w:rsidR="008923E6">
        <w:rPr>
          <w:rFonts w:ascii="Arial" w:hAnsi="Arial" w:cs="Arial"/>
        </w:rPr>
        <w:t xml:space="preserve">API na figura </w:t>
      </w:r>
      <w:r w:rsidR="7CBAD3D5" w:rsidRPr="52A08EC4">
        <w:rPr>
          <w:rFonts w:ascii="Arial" w:hAnsi="Arial" w:cs="Arial"/>
        </w:rPr>
        <w:t>8</w:t>
      </w:r>
      <w:r w:rsidRPr="000A3B29">
        <w:rPr>
          <w:rFonts w:ascii="Arial" w:hAnsi="Arial" w:cs="Arial"/>
        </w:rPr>
        <w:t>.</w:t>
      </w:r>
    </w:p>
    <w:p w14:paraId="4DDE23B2" w14:textId="2C9B9E5E" w:rsidR="008923E6" w:rsidRDefault="008923E6" w:rsidP="00E56034">
      <w:pPr>
        <w:pStyle w:val="Default"/>
        <w:spacing w:before="60" w:after="60" w:line="360" w:lineRule="auto"/>
        <w:jc w:val="center"/>
        <w:rPr>
          <w:del w:id="4" w:author="Microsoft Word" w:date="2024-12-05T14:45:00Z"/>
          <w:rFonts w:ascii="Arial" w:hAnsi="Arial" w:cs="Arial"/>
        </w:rPr>
      </w:pPr>
      <w:r>
        <w:rPr>
          <w:noProof/>
        </w:rPr>
        <w:drawing>
          <wp:inline distT="0" distB="0" distL="0" distR="0" wp14:anchorId="1A5205B6" wp14:editId="2B58AA1F">
            <wp:extent cx="4896533" cy="1476581"/>
            <wp:effectExtent l="0" t="0" r="0" b="9525"/>
            <wp:docPr id="18921734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0">
                      <a:extLst>
                        <a:ext uri="{28A0092B-C50C-407E-A947-70E740481C1C}">
                          <a14:useLocalDpi xmlns:a14="http://schemas.microsoft.com/office/drawing/2010/main" val="0"/>
                        </a:ext>
                      </a:extLst>
                    </a:blip>
                    <a:stretch>
                      <a:fillRect/>
                    </a:stretch>
                  </pic:blipFill>
                  <pic:spPr>
                    <a:xfrm>
                      <a:off x="0" y="0"/>
                      <a:ext cx="4896533" cy="1476581"/>
                    </a:xfrm>
                    <a:prstGeom prst="rect">
                      <a:avLst/>
                    </a:prstGeom>
                  </pic:spPr>
                </pic:pic>
              </a:graphicData>
            </a:graphic>
          </wp:inline>
        </w:drawing>
      </w:r>
      <w:r w:rsidR="55B59527">
        <w:br/>
      </w:r>
      <w:r w:rsidR="260F8E76" w:rsidRPr="55B59527">
        <w:rPr>
          <w:rFonts w:ascii="Arial" w:hAnsi="Arial" w:cs="Arial"/>
        </w:rPr>
        <w:t xml:space="preserve">Figura </w:t>
      </w:r>
      <w:r w:rsidR="6B57A3DB" w:rsidRPr="52A08EC4">
        <w:rPr>
          <w:rFonts w:ascii="Arial" w:hAnsi="Arial" w:cs="Arial"/>
        </w:rPr>
        <w:t>8</w:t>
      </w:r>
      <w:r w:rsidR="0044205F">
        <w:rPr>
          <w:rFonts w:ascii="Arial" w:hAnsi="Arial" w:cs="Arial"/>
        </w:rPr>
        <w:t xml:space="preserve"> -</w:t>
      </w:r>
      <w:r w:rsidR="260F8E76" w:rsidRPr="55B59527">
        <w:rPr>
          <w:rFonts w:ascii="Arial" w:hAnsi="Arial" w:cs="Arial"/>
        </w:rPr>
        <w:t xml:space="preserve"> </w:t>
      </w:r>
      <w:r w:rsidR="00E63334">
        <w:rPr>
          <w:rFonts w:ascii="Arial" w:hAnsi="Arial" w:cs="Arial"/>
        </w:rPr>
        <w:t xml:space="preserve">Exemplo de chamada de API para a rota no </w:t>
      </w:r>
      <w:proofErr w:type="spellStart"/>
      <w:r w:rsidR="00E63334">
        <w:rPr>
          <w:rFonts w:ascii="Arial" w:hAnsi="Arial" w:cs="Arial"/>
        </w:rPr>
        <w:t>back</w:t>
      </w:r>
      <w:proofErr w:type="spellEnd"/>
      <w:r w:rsidR="00E63334">
        <w:rPr>
          <w:rFonts w:ascii="Arial" w:hAnsi="Arial" w:cs="Arial"/>
        </w:rPr>
        <w:t>-end.</w:t>
      </w:r>
    </w:p>
    <w:p w14:paraId="1F3F9884" w14:textId="27A93FCC" w:rsidR="007E38A6" w:rsidRPr="007E38A6" w:rsidRDefault="007E38A6" w:rsidP="00E56034">
      <w:pPr>
        <w:pStyle w:val="Default"/>
        <w:spacing w:before="60" w:after="60" w:line="360" w:lineRule="auto"/>
        <w:jc w:val="center"/>
        <w:rPr>
          <w:rFonts w:ascii="Arial" w:hAnsi="Arial" w:cs="Arial"/>
        </w:rPr>
      </w:pPr>
    </w:p>
    <w:p w14:paraId="3451E817" w14:textId="6DEBE3FB" w:rsidR="009627C7" w:rsidRPr="00DB1A25" w:rsidRDefault="009627C7" w:rsidP="000A3B29">
      <w:pPr>
        <w:pStyle w:val="Default"/>
        <w:spacing w:before="60" w:after="60" w:line="360" w:lineRule="auto"/>
        <w:ind w:left="709"/>
        <w:jc w:val="both"/>
        <w:rPr>
          <w:rFonts w:ascii="Arial" w:hAnsi="Arial" w:cs="Arial"/>
          <w:b/>
          <w:color w:val="auto"/>
        </w:rPr>
      </w:pPr>
      <w:r w:rsidRPr="00DB1A25">
        <w:rPr>
          <w:rFonts w:ascii="Arial" w:hAnsi="Arial" w:cs="Arial"/>
          <w:b/>
          <w:color w:val="auto"/>
        </w:rPr>
        <w:t>3.2.</w:t>
      </w:r>
      <w:r w:rsidR="00A42120">
        <w:rPr>
          <w:rFonts w:ascii="Arial" w:hAnsi="Arial" w:cs="Arial"/>
          <w:b/>
          <w:color w:val="auto"/>
        </w:rPr>
        <w:t>2</w:t>
      </w:r>
      <w:r w:rsidRPr="00DB1A25">
        <w:rPr>
          <w:rFonts w:ascii="Arial" w:hAnsi="Arial" w:cs="Arial"/>
          <w:b/>
          <w:color w:val="auto"/>
        </w:rPr>
        <w:t xml:space="preserve"> </w:t>
      </w:r>
      <w:r w:rsidR="001C647E" w:rsidRPr="00DB1A25">
        <w:rPr>
          <w:rFonts w:ascii="Arial" w:hAnsi="Arial" w:cs="Arial"/>
          <w:b/>
          <w:color w:val="auto"/>
        </w:rPr>
        <w:t>Segurança da informação</w:t>
      </w:r>
    </w:p>
    <w:p w14:paraId="1849D47A" w14:textId="31181BBB" w:rsidR="00157B67" w:rsidRDefault="001C647E" w:rsidP="00157B67">
      <w:pPr>
        <w:pStyle w:val="Default"/>
        <w:spacing w:before="60" w:after="60" w:line="360" w:lineRule="auto"/>
        <w:ind w:left="567"/>
        <w:jc w:val="both"/>
        <w:rPr>
          <w:rFonts w:ascii="Arial" w:hAnsi="Arial" w:cs="Arial"/>
        </w:rPr>
      </w:pPr>
      <w:r w:rsidRPr="000A3B29">
        <w:rPr>
          <w:rFonts w:ascii="Arial" w:hAnsi="Arial" w:cs="Arial"/>
        </w:rPr>
        <w:t xml:space="preserve">Para garantir a integridade das informações no sistema, </w:t>
      </w:r>
      <w:r w:rsidR="001477DC">
        <w:rPr>
          <w:rFonts w:ascii="Arial" w:hAnsi="Arial" w:cs="Arial"/>
        </w:rPr>
        <w:t>foi implementado</w:t>
      </w:r>
      <w:r w:rsidRPr="000A3B29">
        <w:rPr>
          <w:rFonts w:ascii="Arial" w:hAnsi="Arial" w:cs="Arial"/>
        </w:rPr>
        <w:t xml:space="preserve"> medidas robustas de segurança no aplicativo, evitando ataques e prevenindo o acesso não autorizado a dados sensíveis</w:t>
      </w:r>
      <w:r w:rsidR="00BE2DF3">
        <w:rPr>
          <w:rFonts w:ascii="Arial" w:hAnsi="Arial" w:cs="Arial"/>
        </w:rPr>
        <w:t xml:space="preserve">, sendo assim, </w:t>
      </w:r>
      <w:r w:rsidR="00535A9A">
        <w:rPr>
          <w:rFonts w:ascii="Arial" w:hAnsi="Arial" w:cs="Arial"/>
        </w:rPr>
        <w:t xml:space="preserve">é executado </w:t>
      </w:r>
      <w:r w:rsidR="005E164A">
        <w:rPr>
          <w:rFonts w:ascii="Arial" w:hAnsi="Arial" w:cs="Arial"/>
        </w:rPr>
        <w:t xml:space="preserve">a função de </w:t>
      </w:r>
      <w:r w:rsidR="00885654">
        <w:rPr>
          <w:rFonts w:ascii="Arial" w:hAnsi="Arial" w:cs="Arial"/>
        </w:rPr>
        <w:t xml:space="preserve">validação </w:t>
      </w:r>
      <w:r w:rsidR="00A96D05">
        <w:rPr>
          <w:rFonts w:ascii="Arial" w:hAnsi="Arial" w:cs="Arial"/>
        </w:rPr>
        <w:t>de sessão</w:t>
      </w:r>
      <w:r w:rsidR="00D7656D">
        <w:rPr>
          <w:rFonts w:ascii="Arial" w:hAnsi="Arial" w:cs="Arial"/>
        </w:rPr>
        <w:t>,</w:t>
      </w:r>
      <w:r w:rsidR="00A96D05">
        <w:rPr>
          <w:rFonts w:ascii="Arial" w:hAnsi="Arial" w:cs="Arial"/>
        </w:rPr>
        <w:t xml:space="preserve"> </w:t>
      </w:r>
      <w:r w:rsidR="00D7656D">
        <w:rPr>
          <w:rFonts w:ascii="Arial" w:hAnsi="Arial" w:cs="Arial"/>
        </w:rPr>
        <w:t xml:space="preserve">como </w:t>
      </w:r>
      <w:r w:rsidR="00F34166">
        <w:rPr>
          <w:rFonts w:ascii="Arial" w:hAnsi="Arial" w:cs="Arial"/>
        </w:rPr>
        <w:t>a</w:t>
      </w:r>
      <w:r w:rsidR="005A27A2">
        <w:rPr>
          <w:rFonts w:ascii="Arial" w:hAnsi="Arial" w:cs="Arial"/>
        </w:rPr>
        <w:t xml:space="preserve"> função ilustrada na</w:t>
      </w:r>
      <w:r w:rsidR="00D7656D">
        <w:rPr>
          <w:rFonts w:ascii="Arial" w:hAnsi="Arial" w:cs="Arial"/>
        </w:rPr>
        <w:t xml:space="preserve"> figura </w:t>
      </w:r>
      <w:r w:rsidR="5C54E999" w:rsidRPr="52A08EC4">
        <w:rPr>
          <w:rFonts w:ascii="Arial" w:hAnsi="Arial" w:cs="Arial"/>
        </w:rPr>
        <w:t>9</w:t>
      </w:r>
      <w:r w:rsidR="0076156F">
        <w:rPr>
          <w:rFonts w:ascii="Arial" w:hAnsi="Arial" w:cs="Arial"/>
        </w:rPr>
        <w:t xml:space="preserve"> </w:t>
      </w:r>
      <w:r w:rsidR="00F34166">
        <w:rPr>
          <w:rFonts w:ascii="Arial" w:hAnsi="Arial" w:cs="Arial"/>
        </w:rPr>
        <w:t xml:space="preserve">onde </w:t>
      </w:r>
      <w:r w:rsidR="0076156F">
        <w:rPr>
          <w:rFonts w:ascii="Arial" w:hAnsi="Arial" w:cs="Arial"/>
        </w:rPr>
        <w:t xml:space="preserve">é executada </w:t>
      </w:r>
      <w:r w:rsidR="00F34166">
        <w:rPr>
          <w:rFonts w:ascii="Arial" w:hAnsi="Arial" w:cs="Arial"/>
        </w:rPr>
        <w:t xml:space="preserve">através do </w:t>
      </w:r>
      <w:proofErr w:type="spellStart"/>
      <w:r w:rsidR="0076156F">
        <w:rPr>
          <w:rFonts w:ascii="Arial" w:hAnsi="Arial" w:cs="Arial"/>
        </w:rPr>
        <w:t>back</w:t>
      </w:r>
      <w:proofErr w:type="spellEnd"/>
      <w:r w:rsidR="0076156F">
        <w:rPr>
          <w:rFonts w:ascii="Arial" w:hAnsi="Arial" w:cs="Arial"/>
        </w:rPr>
        <w:t>-end.</w:t>
      </w:r>
    </w:p>
    <w:p w14:paraId="0A67C21A" w14:textId="498E0CC7" w:rsidR="000459FF" w:rsidRDefault="000459FF" w:rsidP="000459FF">
      <w:pPr>
        <w:pStyle w:val="Default"/>
        <w:spacing w:before="60" w:after="60" w:line="360" w:lineRule="auto"/>
        <w:ind w:left="567"/>
        <w:jc w:val="center"/>
        <w:rPr>
          <w:rFonts w:ascii="Arial" w:hAnsi="Arial" w:cs="Arial"/>
        </w:rPr>
      </w:pPr>
      <w:r w:rsidRPr="00D553F9">
        <w:rPr>
          <w:rFonts w:ascii="Arial" w:hAnsi="Arial" w:cs="Arial"/>
          <w:noProof/>
        </w:rPr>
        <w:drawing>
          <wp:inline distT="0" distB="0" distL="0" distR="0" wp14:anchorId="698D0402" wp14:editId="098BBBE2">
            <wp:extent cx="4951828" cy="1769900"/>
            <wp:effectExtent l="0" t="0" r="1270" b="1905"/>
            <wp:docPr id="15229323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4135" name=""/>
                    <pic:cNvPicPr/>
                  </pic:nvPicPr>
                  <pic:blipFill>
                    <a:blip r:embed="rId21"/>
                    <a:stretch>
                      <a:fillRect/>
                    </a:stretch>
                  </pic:blipFill>
                  <pic:spPr>
                    <a:xfrm>
                      <a:off x="0" y="0"/>
                      <a:ext cx="5032661" cy="1798792"/>
                    </a:xfrm>
                    <a:prstGeom prst="rect">
                      <a:avLst/>
                    </a:prstGeom>
                  </pic:spPr>
                </pic:pic>
              </a:graphicData>
            </a:graphic>
          </wp:inline>
        </w:drawing>
      </w:r>
    </w:p>
    <w:p w14:paraId="14491B95" w14:textId="4141BF28" w:rsidR="00157B67" w:rsidRPr="000A3B29" w:rsidRDefault="000459FF" w:rsidP="00262854">
      <w:pPr>
        <w:pStyle w:val="Default"/>
        <w:spacing w:before="60" w:after="60" w:line="360" w:lineRule="auto"/>
        <w:ind w:left="567"/>
        <w:jc w:val="center"/>
        <w:rPr>
          <w:rFonts w:ascii="Arial" w:hAnsi="Arial" w:cs="Arial"/>
        </w:rPr>
      </w:pPr>
      <w:r>
        <w:rPr>
          <w:rFonts w:ascii="Arial" w:hAnsi="Arial" w:cs="Arial"/>
        </w:rPr>
        <w:t xml:space="preserve">Figura </w:t>
      </w:r>
      <w:r w:rsidR="3F0EA139" w:rsidRPr="52A08EC4">
        <w:rPr>
          <w:rFonts w:ascii="Arial" w:hAnsi="Arial" w:cs="Arial"/>
        </w:rPr>
        <w:t>9</w:t>
      </w:r>
      <w:r>
        <w:rPr>
          <w:rFonts w:ascii="Arial" w:hAnsi="Arial" w:cs="Arial"/>
        </w:rPr>
        <w:t xml:space="preserve"> – Função de validação do token recebido.</w:t>
      </w:r>
    </w:p>
    <w:p w14:paraId="62F28341" w14:textId="3E9B9C0D" w:rsidR="00262854" w:rsidRDefault="008F176B" w:rsidP="00C637B7">
      <w:pPr>
        <w:pStyle w:val="Default"/>
        <w:spacing w:before="60" w:after="60" w:line="360" w:lineRule="auto"/>
        <w:ind w:left="567"/>
        <w:jc w:val="both"/>
        <w:rPr>
          <w:rFonts w:ascii="Arial" w:hAnsi="Arial" w:cs="Arial"/>
        </w:rPr>
      </w:pPr>
      <w:r>
        <w:rPr>
          <w:rFonts w:ascii="Arial" w:hAnsi="Arial" w:cs="Arial"/>
        </w:rPr>
        <w:t xml:space="preserve">A </w:t>
      </w:r>
      <w:r w:rsidR="001C647E" w:rsidRPr="00F13010">
        <w:rPr>
          <w:rFonts w:ascii="Arial" w:hAnsi="Arial" w:cs="Arial"/>
        </w:rPr>
        <w:t xml:space="preserve">aplicação </w:t>
      </w:r>
      <w:r>
        <w:rPr>
          <w:rFonts w:ascii="Arial" w:hAnsi="Arial" w:cs="Arial"/>
        </w:rPr>
        <w:t xml:space="preserve">é baseada </w:t>
      </w:r>
      <w:r w:rsidR="001C647E" w:rsidRPr="00F13010">
        <w:rPr>
          <w:rFonts w:ascii="Arial" w:hAnsi="Arial" w:cs="Arial"/>
        </w:rPr>
        <w:t xml:space="preserve">nas diretrizes da OWASP, com foco no Top 10, para mitigar vulnerabilidades críticas. Todas as requisições utilizam um </w:t>
      </w:r>
      <w:proofErr w:type="spellStart"/>
      <w:r w:rsidR="001C647E" w:rsidRPr="00F13010">
        <w:rPr>
          <w:rFonts w:ascii="Arial" w:hAnsi="Arial" w:cs="Arial"/>
        </w:rPr>
        <w:t>Bearer</w:t>
      </w:r>
      <w:proofErr w:type="spellEnd"/>
      <w:r w:rsidR="001C647E" w:rsidRPr="00F13010">
        <w:rPr>
          <w:rFonts w:ascii="Arial" w:hAnsi="Arial" w:cs="Arial"/>
        </w:rPr>
        <w:t xml:space="preserve"> Token</w:t>
      </w:r>
      <w:r w:rsidR="00226752">
        <w:rPr>
          <w:rFonts w:ascii="Arial" w:hAnsi="Arial" w:cs="Arial"/>
        </w:rPr>
        <w:t xml:space="preserve"> (</w:t>
      </w:r>
      <w:r w:rsidR="009C2D3D">
        <w:rPr>
          <w:rFonts w:ascii="Arial" w:hAnsi="Arial" w:cs="Arial"/>
        </w:rPr>
        <w:t>f</w:t>
      </w:r>
      <w:r w:rsidR="00226752">
        <w:rPr>
          <w:rFonts w:ascii="Arial" w:hAnsi="Arial" w:cs="Arial"/>
        </w:rPr>
        <w:t xml:space="preserve">igura </w:t>
      </w:r>
      <w:r w:rsidR="009C2D3D">
        <w:rPr>
          <w:rFonts w:ascii="Arial" w:hAnsi="Arial" w:cs="Arial"/>
        </w:rPr>
        <w:t>8</w:t>
      </w:r>
      <w:r w:rsidR="00226752">
        <w:rPr>
          <w:rFonts w:ascii="Arial" w:hAnsi="Arial" w:cs="Arial"/>
        </w:rPr>
        <w:t>)</w:t>
      </w:r>
      <w:r w:rsidR="001C647E" w:rsidRPr="00F13010">
        <w:rPr>
          <w:rFonts w:ascii="Arial" w:hAnsi="Arial" w:cs="Arial"/>
        </w:rPr>
        <w:t xml:space="preserve">, validado pelo </w:t>
      </w:r>
      <w:proofErr w:type="spellStart"/>
      <w:r w:rsidR="001C647E" w:rsidRPr="00F13010">
        <w:rPr>
          <w:rFonts w:ascii="Arial" w:hAnsi="Arial" w:cs="Arial"/>
        </w:rPr>
        <w:t>back-en</w:t>
      </w:r>
      <w:r w:rsidR="00262854">
        <w:rPr>
          <w:rFonts w:ascii="Arial" w:hAnsi="Arial" w:cs="Arial"/>
        </w:rPr>
        <w:t>d</w:t>
      </w:r>
      <w:proofErr w:type="spellEnd"/>
      <w:r w:rsidR="001C647E" w:rsidRPr="00F13010">
        <w:rPr>
          <w:rFonts w:ascii="Arial" w:hAnsi="Arial" w:cs="Arial"/>
        </w:rPr>
        <w:t>, que compara o token recebido com a chave compartilhada com o front-end</w:t>
      </w:r>
      <w:r w:rsidR="00C637B7">
        <w:rPr>
          <w:rFonts w:ascii="Arial" w:hAnsi="Arial" w:cs="Arial"/>
        </w:rPr>
        <w:t>.</w:t>
      </w:r>
      <w:r w:rsidR="001C647E" w:rsidRPr="00F13010">
        <w:rPr>
          <w:rFonts w:ascii="Arial" w:hAnsi="Arial" w:cs="Arial"/>
        </w:rPr>
        <w:t xml:space="preserve"> Essa abordagem garante conformidade com o item A01 (Broken Access </w:t>
      </w:r>
      <w:proofErr w:type="spellStart"/>
      <w:r w:rsidR="001C647E" w:rsidRPr="00F13010">
        <w:rPr>
          <w:rFonts w:ascii="Arial" w:hAnsi="Arial" w:cs="Arial"/>
        </w:rPr>
        <w:t>Control</w:t>
      </w:r>
      <w:proofErr w:type="spellEnd"/>
      <w:r w:rsidR="001C647E" w:rsidRPr="00F13010">
        <w:rPr>
          <w:rFonts w:ascii="Arial" w:hAnsi="Arial" w:cs="Arial"/>
        </w:rPr>
        <w:t>).</w:t>
      </w:r>
    </w:p>
    <w:p w14:paraId="0FC5A7EA" w14:textId="0ED01843" w:rsidR="000A5748" w:rsidRPr="000A5748" w:rsidRDefault="000A5748" w:rsidP="000A5748">
      <w:pPr>
        <w:pStyle w:val="Default"/>
        <w:spacing w:before="60" w:after="60" w:line="360" w:lineRule="auto"/>
        <w:ind w:left="567"/>
        <w:jc w:val="both"/>
        <w:rPr>
          <w:rFonts w:ascii="Arial" w:hAnsi="Arial" w:cs="Arial"/>
        </w:rPr>
      </w:pPr>
      <w:r w:rsidRPr="000A5748">
        <w:rPr>
          <w:rFonts w:ascii="Arial" w:hAnsi="Arial" w:cs="Arial"/>
        </w:rPr>
        <w:t>Adicionalmente, a proteção dos cabeçalhos da aplicação é assegurada por meio de um arquivo de configuração nativo do framewor</w:t>
      </w:r>
      <w:r w:rsidR="00102ECA">
        <w:rPr>
          <w:rFonts w:ascii="Arial" w:hAnsi="Arial" w:cs="Arial"/>
        </w:rPr>
        <w:t>k</w:t>
      </w:r>
      <w:r w:rsidRPr="000A5748">
        <w:rPr>
          <w:rFonts w:ascii="Arial" w:hAnsi="Arial" w:cs="Arial"/>
        </w:rPr>
        <w:t xml:space="preserve">. Esse arquivo padroniza os </w:t>
      </w:r>
      <w:proofErr w:type="spellStart"/>
      <w:r w:rsidRPr="000A5748">
        <w:rPr>
          <w:rFonts w:ascii="Arial" w:hAnsi="Arial" w:cs="Arial"/>
        </w:rPr>
        <w:t>headers</w:t>
      </w:r>
      <w:proofErr w:type="spellEnd"/>
      <w:r w:rsidRPr="000A5748">
        <w:rPr>
          <w:rFonts w:ascii="Arial" w:hAnsi="Arial" w:cs="Arial"/>
        </w:rPr>
        <w:t xml:space="preserve"> de segurança, atendendo às exigências do item A03 (</w:t>
      </w:r>
      <w:proofErr w:type="spellStart"/>
      <w:r w:rsidRPr="000A5748">
        <w:rPr>
          <w:rFonts w:ascii="Arial" w:hAnsi="Arial" w:cs="Arial"/>
        </w:rPr>
        <w:t>Injection</w:t>
      </w:r>
      <w:proofErr w:type="spellEnd"/>
      <w:r w:rsidRPr="000A5748">
        <w:rPr>
          <w:rFonts w:ascii="Arial" w:hAnsi="Arial" w:cs="Arial"/>
        </w:rPr>
        <w:t>) da OWASP, reforçando a proteção contra-ataques comuns (OWASP, 2024).</w:t>
      </w:r>
    </w:p>
    <w:p w14:paraId="7123043F" w14:textId="12B43B62" w:rsidR="000A5748" w:rsidRDefault="000A5748" w:rsidP="000A5748">
      <w:pPr>
        <w:pStyle w:val="Default"/>
        <w:spacing w:before="60" w:after="60" w:line="360" w:lineRule="auto"/>
        <w:ind w:left="567"/>
        <w:jc w:val="both"/>
        <w:rPr>
          <w:rFonts w:ascii="Arial" w:hAnsi="Arial" w:cs="Arial"/>
        </w:rPr>
      </w:pPr>
      <w:r w:rsidRPr="000A5748">
        <w:rPr>
          <w:rFonts w:ascii="Arial" w:hAnsi="Arial" w:cs="Arial"/>
        </w:rPr>
        <w:t xml:space="preserve">A validação dos cabeçalhos foi realizada por meio de ferramentas especializadas, como o </w:t>
      </w:r>
      <w:proofErr w:type="spellStart"/>
      <w:r w:rsidRPr="000A5748">
        <w:rPr>
          <w:rFonts w:ascii="Arial" w:hAnsi="Arial" w:cs="Arial"/>
        </w:rPr>
        <w:t>SecurityHeaders</w:t>
      </w:r>
      <w:proofErr w:type="spellEnd"/>
      <w:r w:rsidRPr="000A5748">
        <w:rPr>
          <w:rFonts w:ascii="Arial" w:hAnsi="Arial" w:cs="Arial"/>
        </w:rPr>
        <w:t xml:space="preserve">, que permite verificar a implementação adequada das configurações de segurança. A Figura </w:t>
      </w:r>
      <w:r w:rsidR="046A3EA2" w:rsidRPr="52A08EC4">
        <w:rPr>
          <w:rFonts w:ascii="Arial" w:hAnsi="Arial" w:cs="Arial"/>
        </w:rPr>
        <w:t>10</w:t>
      </w:r>
      <w:r w:rsidRPr="000A5748">
        <w:rPr>
          <w:rFonts w:ascii="Arial" w:hAnsi="Arial" w:cs="Arial"/>
        </w:rPr>
        <w:t xml:space="preserve"> ilustra o resultado da validação, evidenciando os </w:t>
      </w:r>
      <w:proofErr w:type="spellStart"/>
      <w:r w:rsidRPr="000A5748">
        <w:rPr>
          <w:rFonts w:ascii="Arial" w:hAnsi="Arial" w:cs="Arial"/>
        </w:rPr>
        <w:t>headers</w:t>
      </w:r>
      <w:proofErr w:type="spellEnd"/>
      <w:r w:rsidRPr="000A5748">
        <w:rPr>
          <w:rFonts w:ascii="Arial" w:hAnsi="Arial" w:cs="Arial"/>
        </w:rPr>
        <w:t xml:space="preserve"> configurados e sua conformidade com os padrões recomendados (</w:t>
      </w:r>
      <w:proofErr w:type="spellStart"/>
      <w:r w:rsidRPr="000A5748">
        <w:rPr>
          <w:rFonts w:ascii="Arial" w:hAnsi="Arial" w:cs="Arial"/>
        </w:rPr>
        <w:t>SecurityHeaders</w:t>
      </w:r>
      <w:proofErr w:type="spellEnd"/>
      <w:r w:rsidRPr="000A5748">
        <w:rPr>
          <w:rFonts w:ascii="Arial" w:hAnsi="Arial" w:cs="Arial"/>
        </w:rPr>
        <w:t>, 2024).</w:t>
      </w:r>
    </w:p>
    <w:p w14:paraId="33A5D000" w14:textId="3F0C6EE1" w:rsidR="00542D52" w:rsidRPr="00157B67" w:rsidRDefault="00002BAD" w:rsidP="000A5748">
      <w:pPr>
        <w:pStyle w:val="Default"/>
        <w:spacing w:before="60" w:after="60" w:line="360" w:lineRule="auto"/>
        <w:jc w:val="center"/>
        <w:rPr>
          <w:rFonts w:ascii="Arial" w:eastAsia="Arial" w:hAnsi="Arial" w:cs="Arial"/>
        </w:rPr>
      </w:pPr>
      <w:r w:rsidRPr="00002BAD">
        <w:rPr>
          <w:rFonts w:ascii="Arial" w:eastAsia="Arial" w:hAnsi="Arial" w:cs="Arial"/>
          <w:noProof/>
        </w:rPr>
        <w:drawing>
          <wp:inline distT="0" distB="0" distL="0" distR="0" wp14:anchorId="1DFDD4D5" wp14:editId="719E1C71">
            <wp:extent cx="4740138" cy="2173459"/>
            <wp:effectExtent l="0" t="0" r="3810" b="0"/>
            <wp:docPr id="12918009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00984" name=""/>
                    <pic:cNvPicPr/>
                  </pic:nvPicPr>
                  <pic:blipFill>
                    <a:blip r:embed="rId22"/>
                    <a:stretch>
                      <a:fillRect/>
                    </a:stretch>
                  </pic:blipFill>
                  <pic:spPr>
                    <a:xfrm>
                      <a:off x="0" y="0"/>
                      <a:ext cx="4746135" cy="2176209"/>
                    </a:xfrm>
                    <a:prstGeom prst="rect">
                      <a:avLst/>
                    </a:prstGeom>
                  </pic:spPr>
                </pic:pic>
              </a:graphicData>
            </a:graphic>
          </wp:inline>
        </w:drawing>
      </w:r>
    </w:p>
    <w:p w14:paraId="78BD9677" w14:textId="69035990" w:rsidR="001C647E" w:rsidRDefault="000A5748" w:rsidP="00F70116">
      <w:pPr>
        <w:pStyle w:val="Default"/>
        <w:spacing w:before="60" w:after="60" w:line="360" w:lineRule="auto"/>
        <w:jc w:val="center"/>
        <w:rPr>
          <w:rFonts w:ascii="Arial" w:hAnsi="Arial" w:cs="Arial"/>
          <w:bCs/>
          <w:color w:val="auto"/>
        </w:rPr>
      </w:pPr>
      <w:r>
        <w:rPr>
          <w:rFonts w:ascii="Arial" w:hAnsi="Arial" w:cs="Arial"/>
          <w:bCs/>
          <w:color w:val="auto"/>
        </w:rPr>
        <w:t xml:space="preserve">Figura </w:t>
      </w:r>
      <w:r w:rsidR="21D6DD46" w:rsidRPr="52A08EC4">
        <w:rPr>
          <w:rFonts w:ascii="Arial" w:hAnsi="Arial" w:cs="Arial"/>
          <w:color w:val="auto"/>
        </w:rPr>
        <w:t>10</w:t>
      </w:r>
      <w:r>
        <w:rPr>
          <w:rFonts w:ascii="Arial" w:hAnsi="Arial" w:cs="Arial"/>
          <w:bCs/>
          <w:color w:val="auto"/>
        </w:rPr>
        <w:t xml:space="preserve"> – Resultado extraído da ferramenta de validação de </w:t>
      </w:r>
      <w:proofErr w:type="spellStart"/>
      <w:r>
        <w:rPr>
          <w:rFonts w:ascii="Arial" w:hAnsi="Arial" w:cs="Arial"/>
          <w:bCs/>
          <w:color w:val="auto"/>
        </w:rPr>
        <w:t>headers</w:t>
      </w:r>
      <w:proofErr w:type="spellEnd"/>
      <w:r>
        <w:rPr>
          <w:rFonts w:ascii="Arial" w:hAnsi="Arial" w:cs="Arial"/>
          <w:bCs/>
          <w:color w:val="auto"/>
        </w:rPr>
        <w:t>.</w:t>
      </w:r>
    </w:p>
    <w:p w14:paraId="2ED618BD" w14:textId="77777777" w:rsidR="00B83471" w:rsidRPr="00F70116" w:rsidRDefault="00B83471" w:rsidP="003C28AF">
      <w:pPr>
        <w:pStyle w:val="Default"/>
        <w:spacing w:before="60" w:after="60" w:line="360" w:lineRule="auto"/>
        <w:rPr>
          <w:rFonts w:ascii="Arial" w:hAnsi="Arial" w:cs="Arial"/>
          <w:bCs/>
          <w:color w:val="auto"/>
        </w:rPr>
      </w:pPr>
    </w:p>
    <w:p w14:paraId="53EE05E9" w14:textId="6B15241C" w:rsidR="00D41D3C" w:rsidRPr="000A3B29" w:rsidRDefault="006266FF" w:rsidP="154D203F">
      <w:pPr>
        <w:pStyle w:val="Default"/>
        <w:spacing w:before="60" w:after="60" w:line="360" w:lineRule="auto"/>
        <w:ind w:left="709"/>
        <w:jc w:val="both"/>
        <w:rPr>
          <w:rFonts w:ascii="Arial" w:hAnsi="Arial" w:cs="Arial"/>
          <w:b/>
          <w:bCs/>
        </w:rPr>
      </w:pPr>
      <w:r w:rsidRPr="154D203F">
        <w:rPr>
          <w:rFonts w:ascii="Arial" w:hAnsi="Arial" w:cs="Arial"/>
          <w:b/>
          <w:bCs/>
        </w:rPr>
        <w:t>3.</w:t>
      </w:r>
      <w:r w:rsidR="3C2CE7EB" w:rsidRPr="154D203F">
        <w:rPr>
          <w:rFonts w:ascii="Arial" w:hAnsi="Arial" w:cs="Arial"/>
          <w:b/>
          <w:bCs/>
        </w:rPr>
        <w:t>2</w:t>
      </w:r>
      <w:r w:rsidR="00F13010" w:rsidRPr="154D203F">
        <w:rPr>
          <w:rFonts w:ascii="Arial" w:hAnsi="Arial" w:cs="Arial"/>
          <w:b/>
          <w:bCs/>
        </w:rPr>
        <w:t>.</w:t>
      </w:r>
      <w:r w:rsidR="00A42120" w:rsidRPr="154D203F">
        <w:rPr>
          <w:rFonts w:ascii="Arial" w:hAnsi="Arial" w:cs="Arial"/>
          <w:b/>
          <w:bCs/>
        </w:rPr>
        <w:t>3</w:t>
      </w:r>
      <w:r w:rsidRPr="154D203F">
        <w:rPr>
          <w:rFonts w:ascii="Arial" w:hAnsi="Arial" w:cs="Arial"/>
          <w:b/>
          <w:bCs/>
        </w:rPr>
        <w:t xml:space="preserve"> </w:t>
      </w:r>
      <w:r w:rsidR="00F13010" w:rsidRPr="154D203F">
        <w:rPr>
          <w:rFonts w:ascii="Arial" w:hAnsi="Arial" w:cs="Arial"/>
          <w:b/>
          <w:bCs/>
        </w:rPr>
        <w:t>Banco de Dados</w:t>
      </w:r>
    </w:p>
    <w:p w14:paraId="648A4273" w14:textId="78248015" w:rsidR="00F6342B" w:rsidRPr="000A3B29" w:rsidRDefault="00196235" w:rsidP="000A3B29">
      <w:pPr>
        <w:pStyle w:val="Default"/>
        <w:spacing w:before="60" w:after="60" w:line="360" w:lineRule="auto"/>
        <w:ind w:left="567"/>
        <w:jc w:val="both"/>
        <w:rPr>
          <w:rFonts w:ascii="Arial" w:hAnsi="Arial" w:cs="Arial"/>
        </w:rPr>
      </w:pPr>
      <w:r>
        <w:rPr>
          <w:rFonts w:ascii="Arial" w:hAnsi="Arial" w:cs="Arial"/>
        </w:rPr>
        <w:t xml:space="preserve">A solução foi estruturada através do </w:t>
      </w:r>
      <w:proofErr w:type="spellStart"/>
      <w:r w:rsidR="00F6342B" w:rsidRPr="000A3B29">
        <w:rPr>
          <w:rFonts w:ascii="Arial" w:hAnsi="Arial" w:cs="Arial"/>
        </w:rPr>
        <w:t>OracleDB</w:t>
      </w:r>
      <w:proofErr w:type="spellEnd"/>
      <w:r w:rsidR="00F6342B" w:rsidRPr="000A3B29">
        <w:rPr>
          <w:rFonts w:ascii="Arial" w:hAnsi="Arial" w:cs="Arial"/>
        </w:rPr>
        <w:t xml:space="preserve"> como banco de dados principal, devido à sua robustez, confiabilidade e capacidades avançadas de segurança. Essa escolha possibilitou uma integração eficiente com o </w:t>
      </w:r>
      <w:proofErr w:type="spellStart"/>
      <w:r w:rsidR="03D1260B" w:rsidRPr="000A3B29">
        <w:rPr>
          <w:rFonts w:ascii="Arial" w:hAnsi="Arial" w:cs="Arial"/>
        </w:rPr>
        <w:t>b</w:t>
      </w:r>
      <w:r w:rsidR="712EA4C8" w:rsidRPr="000A3B29">
        <w:rPr>
          <w:rFonts w:ascii="Arial" w:hAnsi="Arial" w:cs="Arial"/>
        </w:rPr>
        <w:t>ack</w:t>
      </w:r>
      <w:r w:rsidR="631B1B6A" w:rsidRPr="000A3B29">
        <w:rPr>
          <w:rFonts w:ascii="Arial" w:hAnsi="Arial" w:cs="Arial"/>
        </w:rPr>
        <w:t>-e</w:t>
      </w:r>
      <w:r w:rsidR="712EA4C8" w:rsidRPr="000A3B29">
        <w:rPr>
          <w:rFonts w:ascii="Arial" w:hAnsi="Arial" w:cs="Arial"/>
        </w:rPr>
        <w:t>nd</w:t>
      </w:r>
      <w:proofErr w:type="spellEnd"/>
      <w:r w:rsidR="00F6342B" w:rsidRPr="000A3B29">
        <w:rPr>
          <w:rFonts w:ascii="Arial" w:hAnsi="Arial" w:cs="Arial"/>
        </w:rPr>
        <w:t xml:space="preserve"> e o tratamento adequado de dados nas rotas de API.</w:t>
      </w:r>
    </w:p>
    <w:p w14:paraId="4BC7A19E" w14:textId="777FF46D" w:rsidR="00F6342B" w:rsidRPr="000A3B29" w:rsidRDefault="00F6342B" w:rsidP="000A3B29">
      <w:pPr>
        <w:pStyle w:val="Default"/>
        <w:spacing w:before="60" w:after="60" w:line="360" w:lineRule="auto"/>
        <w:ind w:left="567"/>
        <w:jc w:val="both"/>
        <w:rPr>
          <w:rFonts w:ascii="Arial" w:hAnsi="Arial" w:cs="Arial"/>
        </w:rPr>
      </w:pPr>
      <w:r w:rsidRPr="000A3B29">
        <w:rPr>
          <w:rFonts w:ascii="Arial" w:hAnsi="Arial" w:cs="Arial"/>
        </w:rPr>
        <w:t xml:space="preserve">Nas queries enviadas ao banco, </w:t>
      </w:r>
      <w:r w:rsidR="00E679B0">
        <w:rPr>
          <w:rFonts w:ascii="Arial" w:hAnsi="Arial" w:cs="Arial"/>
        </w:rPr>
        <w:t>foi utilizado</w:t>
      </w:r>
      <w:r w:rsidRPr="000A3B29">
        <w:rPr>
          <w:rFonts w:ascii="Arial" w:hAnsi="Arial" w:cs="Arial"/>
        </w:rPr>
        <w:t xml:space="preserve"> parâmetros para envio de informações, aproveitando as funcionalidades nativas do </w:t>
      </w:r>
      <w:proofErr w:type="spellStart"/>
      <w:r w:rsidRPr="000A3B29">
        <w:rPr>
          <w:rFonts w:ascii="Arial" w:hAnsi="Arial" w:cs="Arial"/>
        </w:rPr>
        <w:t>OracleDB</w:t>
      </w:r>
      <w:proofErr w:type="spellEnd"/>
      <w:r w:rsidRPr="000A3B29">
        <w:rPr>
          <w:rFonts w:ascii="Arial" w:hAnsi="Arial" w:cs="Arial"/>
        </w:rPr>
        <w:t xml:space="preserve"> para detectar e prevenir tentativas de SQL </w:t>
      </w:r>
      <w:proofErr w:type="spellStart"/>
      <w:r w:rsidRPr="000A3B29">
        <w:rPr>
          <w:rFonts w:ascii="Arial" w:hAnsi="Arial" w:cs="Arial"/>
        </w:rPr>
        <w:t>Injection</w:t>
      </w:r>
      <w:proofErr w:type="spellEnd"/>
      <w:r w:rsidRPr="000A3B29">
        <w:rPr>
          <w:rFonts w:ascii="Arial" w:hAnsi="Arial" w:cs="Arial"/>
        </w:rPr>
        <w:t>. Essa abordagem fortalece a segurança, garantindo conformidade com o item A03</w:t>
      </w:r>
      <w:r w:rsidR="24A714B5" w:rsidRPr="3B93644C">
        <w:rPr>
          <w:rFonts w:ascii="Arial" w:hAnsi="Arial" w:cs="Arial"/>
        </w:rPr>
        <w:t xml:space="preserve"> </w:t>
      </w:r>
      <w:r w:rsidR="24A714B5" w:rsidRPr="064E2EC6">
        <w:rPr>
          <w:rFonts w:ascii="Arial" w:hAnsi="Arial" w:cs="Arial"/>
        </w:rPr>
        <w:t>(OWASP, 2024).</w:t>
      </w:r>
    </w:p>
    <w:p w14:paraId="6553906E" w14:textId="35B7450E" w:rsidR="00566F54" w:rsidRDefault="00DF009C" w:rsidP="00D82943">
      <w:pPr>
        <w:pStyle w:val="Default"/>
        <w:spacing w:before="60" w:after="60" w:line="360" w:lineRule="auto"/>
        <w:ind w:left="567"/>
        <w:jc w:val="both"/>
        <w:rPr>
          <w:rFonts w:ascii="Arial" w:hAnsi="Arial" w:cs="Arial"/>
        </w:rPr>
      </w:pPr>
      <w:r w:rsidRPr="000A3B29">
        <w:rPr>
          <w:rFonts w:ascii="Arial" w:hAnsi="Arial" w:cs="Arial"/>
        </w:rPr>
        <w:t>As tabelas do banco foram projetadas para armazenar rotas criadas e dados de usuários, priorizando uma estrutura segura e eficiente para consultas e operações.</w:t>
      </w:r>
    </w:p>
    <w:p w14:paraId="1D82EB38" w14:textId="77777777" w:rsidR="00D82943" w:rsidRPr="000A3B29" w:rsidRDefault="00D82943" w:rsidP="002A39AA">
      <w:pPr>
        <w:pStyle w:val="Default"/>
        <w:spacing w:before="60" w:after="60" w:line="360" w:lineRule="auto"/>
        <w:jc w:val="both"/>
        <w:rPr>
          <w:rFonts w:ascii="Arial" w:hAnsi="Arial" w:cs="Arial"/>
        </w:rPr>
      </w:pPr>
    </w:p>
    <w:p w14:paraId="796D0347" w14:textId="730C3682" w:rsidR="00DF009C" w:rsidRPr="000A3B29" w:rsidRDefault="73FBFD5A" w:rsidP="000A3B29">
      <w:pPr>
        <w:pStyle w:val="Default"/>
        <w:spacing w:before="60" w:after="60" w:line="360" w:lineRule="auto"/>
        <w:ind w:firstLine="709"/>
        <w:jc w:val="both"/>
        <w:rPr>
          <w:rFonts w:ascii="Arial" w:hAnsi="Arial" w:cs="Arial"/>
          <w:b/>
          <w:bCs/>
        </w:rPr>
      </w:pPr>
      <w:r w:rsidRPr="154D203F">
        <w:rPr>
          <w:rFonts w:ascii="Arial" w:hAnsi="Arial" w:cs="Arial"/>
          <w:b/>
          <w:bCs/>
        </w:rPr>
        <w:t>3.</w:t>
      </w:r>
      <w:r w:rsidR="1D1FB075" w:rsidRPr="154D203F">
        <w:rPr>
          <w:rFonts w:ascii="Arial" w:hAnsi="Arial" w:cs="Arial"/>
          <w:b/>
          <w:bCs/>
        </w:rPr>
        <w:t>2</w:t>
      </w:r>
      <w:r w:rsidR="00F13010" w:rsidRPr="154D203F">
        <w:rPr>
          <w:rFonts w:ascii="Arial" w:hAnsi="Arial" w:cs="Arial"/>
          <w:b/>
          <w:bCs/>
        </w:rPr>
        <w:t>.</w:t>
      </w:r>
      <w:r w:rsidR="00E679B0" w:rsidRPr="154D203F">
        <w:rPr>
          <w:rFonts w:ascii="Arial" w:hAnsi="Arial" w:cs="Arial"/>
          <w:b/>
          <w:bCs/>
        </w:rPr>
        <w:t>4</w:t>
      </w:r>
      <w:r w:rsidR="00F13010" w:rsidRPr="154D203F">
        <w:rPr>
          <w:rFonts w:ascii="Arial" w:hAnsi="Arial" w:cs="Arial"/>
          <w:b/>
          <w:bCs/>
        </w:rPr>
        <w:t xml:space="preserve"> Inteligência Artificial</w:t>
      </w:r>
    </w:p>
    <w:p w14:paraId="1BE758B1" w14:textId="456CC863" w:rsidR="610BA908" w:rsidRPr="000A3B29" w:rsidRDefault="00244C26" w:rsidP="000A3B29">
      <w:pPr>
        <w:pStyle w:val="Default"/>
        <w:spacing w:before="60" w:after="60" w:line="360" w:lineRule="auto"/>
        <w:ind w:left="567"/>
        <w:jc w:val="both"/>
        <w:rPr>
          <w:rFonts w:ascii="Arial" w:hAnsi="Arial" w:cs="Arial"/>
          <w:color w:val="auto"/>
        </w:rPr>
      </w:pPr>
      <w:r>
        <w:rPr>
          <w:rFonts w:ascii="Arial" w:hAnsi="Arial" w:cs="Arial"/>
          <w:color w:val="auto"/>
        </w:rPr>
        <w:t>Como mecanismo de inteligência artificial foi utilizado o</w:t>
      </w:r>
      <w:r w:rsidR="610BA908" w:rsidRPr="000A3B29">
        <w:rPr>
          <w:rFonts w:ascii="Arial" w:hAnsi="Arial" w:cs="Arial"/>
          <w:color w:val="auto"/>
        </w:rPr>
        <w:t xml:space="preserve"> algoritmo genético desenvolvido em </w:t>
      </w:r>
      <w:proofErr w:type="spellStart"/>
      <w:r w:rsidR="610BA908" w:rsidRPr="000A3B29">
        <w:rPr>
          <w:rFonts w:ascii="Arial" w:hAnsi="Arial" w:cs="Arial"/>
          <w:color w:val="auto"/>
        </w:rPr>
        <w:t>TypeScript</w:t>
      </w:r>
      <w:proofErr w:type="spellEnd"/>
      <w:r w:rsidR="610BA908" w:rsidRPr="000A3B29">
        <w:rPr>
          <w:rFonts w:ascii="Arial" w:hAnsi="Arial" w:cs="Arial"/>
          <w:color w:val="auto"/>
        </w:rPr>
        <w:t xml:space="preserve">, </w:t>
      </w:r>
      <w:r w:rsidR="0049171C">
        <w:rPr>
          <w:rFonts w:ascii="Arial" w:hAnsi="Arial" w:cs="Arial"/>
          <w:color w:val="auto"/>
        </w:rPr>
        <w:t xml:space="preserve">com </w:t>
      </w:r>
      <w:r w:rsidR="610BA908" w:rsidRPr="000A3B29">
        <w:rPr>
          <w:rFonts w:ascii="Arial" w:hAnsi="Arial" w:cs="Arial"/>
          <w:color w:val="auto"/>
        </w:rPr>
        <w:t xml:space="preserve">essa linguagem </w:t>
      </w:r>
      <w:r w:rsidR="0049171C">
        <w:rPr>
          <w:rFonts w:ascii="Arial" w:hAnsi="Arial" w:cs="Arial"/>
          <w:color w:val="auto"/>
        </w:rPr>
        <w:t xml:space="preserve">é </w:t>
      </w:r>
      <w:r w:rsidR="610BA908" w:rsidRPr="000A3B29">
        <w:rPr>
          <w:rFonts w:ascii="Arial" w:hAnsi="Arial" w:cs="Arial"/>
          <w:color w:val="auto"/>
        </w:rPr>
        <w:t>garant</w:t>
      </w:r>
      <w:r w:rsidR="0049171C">
        <w:rPr>
          <w:rFonts w:ascii="Arial" w:hAnsi="Arial" w:cs="Arial"/>
          <w:color w:val="auto"/>
        </w:rPr>
        <w:t>ido</w:t>
      </w:r>
      <w:r w:rsidR="610BA908" w:rsidRPr="000A3B29">
        <w:rPr>
          <w:rFonts w:ascii="Arial" w:hAnsi="Arial" w:cs="Arial"/>
          <w:color w:val="auto"/>
        </w:rPr>
        <w:t xml:space="preserve"> maior velocidade e eficiência no processamento das informações. O principal objetivo do algoritmo é otimizar a roteirização, avaliando rapidamente diferentes combinações de soluções possíveis e determinando a rota mais eficiente.</w:t>
      </w:r>
    </w:p>
    <w:p w14:paraId="1B39CB9F" w14:textId="45645FD0" w:rsidR="00566F54" w:rsidRPr="000A3B29" w:rsidRDefault="610BA908" w:rsidP="00F5406A">
      <w:pPr>
        <w:pStyle w:val="Default"/>
        <w:spacing w:before="60" w:after="60" w:line="360" w:lineRule="auto"/>
        <w:ind w:left="567"/>
        <w:jc w:val="both"/>
        <w:rPr>
          <w:rFonts w:ascii="Arial" w:hAnsi="Arial" w:cs="Arial"/>
        </w:rPr>
      </w:pPr>
      <w:r w:rsidRPr="000A3B29">
        <w:rPr>
          <w:rFonts w:ascii="Arial" w:hAnsi="Arial" w:cs="Arial"/>
          <w:color w:val="auto"/>
        </w:rPr>
        <w:t xml:space="preserve">A lógica de funcionamento da inteligência artificial baseia-se no mapeamento espacial de cada ponto de entrega ou coleta, utilizando um plano cartesiano. Cada posição é definida por coordenadas XXX e YYY, permitindo que a fórmula de cálculo de distância euclidiana </w:t>
      </w:r>
      <m:oMath>
        <m:r>
          <w:rPr>
            <w:rFonts w:ascii="Cambria Math" w:hAnsi="Cambria Math"/>
          </w:rPr>
          <m:t>distância =</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Xb-Xa</m:t>
                    </m:r>
                  </m:e>
                </m:d>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Yb​-Ya​</m:t>
                </m:r>
              </m:e>
            </m:d>
            <m:r>
              <w:rPr>
                <w:rFonts w:ascii="Cambria Math" w:hAnsi="Cambria Math"/>
              </w:rPr>
              <m:t>²​</m:t>
            </m:r>
          </m:e>
        </m:rad>
      </m:oMath>
      <w:r w:rsidR="00F5406A" w:rsidRPr="000A3B29">
        <w:rPr>
          <w:rFonts w:ascii="Arial" w:hAnsi="Arial" w:cs="Arial"/>
          <w:color w:val="auto"/>
        </w:rPr>
        <w:t xml:space="preserve"> </w:t>
      </w:r>
      <w:r w:rsidR="001A5D8A">
        <w:rPr>
          <w:rFonts w:ascii="Arial" w:hAnsi="Arial" w:cs="Arial"/>
          <w:color w:val="auto"/>
        </w:rPr>
        <w:t xml:space="preserve"> </w:t>
      </w:r>
      <w:r w:rsidRPr="000A3B29">
        <w:rPr>
          <w:rFonts w:ascii="Arial" w:hAnsi="Arial" w:cs="Arial"/>
          <w:color w:val="auto"/>
        </w:rPr>
        <w:t>seja aplicada para medir com precisão as distâncias entre os pontos.</w:t>
      </w:r>
      <w:r w:rsidR="2E246675" w:rsidRPr="000A3B29">
        <w:rPr>
          <w:rFonts w:ascii="Arial" w:hAnsi="Arial" w:cs="Arial"/>
          <w:color w:val="auto"/>
        </w:rPr>
        <w:t xml:space="preserve"> </w:t>
      </w:r>
      <w:r w:rsidR="00F5406A">
        <w:rPr>
          <w:rFonts w:ascii="Arial" w:hAnsi="Arial" w:cs="Arial"/>
          <w:color w:val="auto"/>
        </w:rPr>
        <w:t xml:space="preserve">É necessário destacar que a </w:t>
      </w:r>
      <w:r w:rsidR="00D82E4D">
        <w:rPr>
          <w:rFonts w:ascii="Arial" w:hAnsi="Arial" w:cs="Arial"/>
          <w:color w:val="auto"/>
        </w:rPr>
        <w:t>fórmula</w:t>
      </w:r>
      <w:r w:rsidR="00F5406A">
        <w:rPr>
          <w:rFonts w:ascii="Arial" w:hAnsi="Arial" w:cs="Arial"/>
          <w:color w:val="auto"/>
        </w:rPr>
        <w:t xml:space="preserve"> de </w:t>
      </w:r>
      <w:r w:rsidR="00D82E4D">
        <w:rPr>
          <w:rFonts w:ascii="Arial" w:hAnsi="Arial" w:cs="Arial"/>
          <w:color w:val="auto"/>
        </w:rPr>
        <w:t>distância</w:t>
      </w:r>
      <w:r w:rsidR="00F5406A">
        <w:rPr>
          <w:rFonts w:ascii="Arial" w:hAnsi="Arial" w:cs="Arial"/>
          <w:color w:val="auto"/>
        </w:rPr>
        <w:t xml:space="preserve"> foi definida como fitness para</w:t>
      </w:r>
      <w:r w:rsidR="00D82E4D">
        <w:rPr>
          <w:rFonts w:ascii="Arial" w:hAnsi="Arial" w:cs="Arial"/>
          <w:color w:val="auto"/>
        </w:rPr>
        <w:t xml:space="preserve"> o AG.</w:t>
      </w:r>
    </w:p>
    <w:p w14:paraId="77DC38C6" w14:textId="3F23BE8B" w:rsidR="01015EF0" w:rsidRPr="000A3B29" w:rsidRDefault="01015EF0" w:rsidP="00BA540D">
      <w:pPr>
        <w:pStyle w:val="Default"/>
        <w:spacing w:before="60" w:after="60" w:line="360" w:lineRule="auto"/>
        <w:ind w:left="567"/>
        <w:jc w:val="both"/>
        <w:rPr>
          <w:rFonts w:ascii="Arial" w:hAnsi="Arial" w:cs="Arial"/>
        </w:rPr>
      </w:pPr>
      <w:r w:rsidRPr="000A3B29">
        <w:rPr>
          <w:rFonts w:ascii="Arial" w:hAnsi="Arial" w:cs="Arial"/>
        </w:rPr>
        <w:t>Com base nas informações recebidas, a inteligência artificial inicia o processo de geração da população</w:t>
      </w:r>
      <w:r w:rsidR="00AA0724">
        <w:rPr>
          <w:rFonts w:ascii="Arial" w:hAnsi="Arial" w:cs="Arial"/>
        </w:rPr>
        <w:t>, neste momento o cromossomo será gerado com diferentes gerações</w:t>
      </w:r>
      <w:r w:rsidRPr="000A3B29">
        <w:rPr>
          <w:rFonts w:ascii="Arial" w:hAnsi="Arial" w:cs="Arial"/>
        </w:rPr>
        <w:t>,</w:t>
      </w:r>
      <w:r w:rsidR="00AA0724">
        <w:rPr>
          <w:rFonts w:ascii="Arial" w:hAnsi="Arial" w:cs="Arial"/>
        </w:rPr>
        <w:t xml:space="preserve"> seus </w:t>
      </w:r>
      <w:proofErr w:type="spellStart"/>
      <w:r w:rsidR="00AA0724">
        <w:rPr>
          <w:rFonts w:ascii="Arial" w:hAnsi="Arial" w:cs="Arial"/>
        </w:rPr>
        <w:t>gens</w:t>
      </w:r>
      <w:proofErr w:type="spellEnd"/>
      <w:r w:rsidR="00AA0724">
        <w:rPr>
          <w:rFonts w:ascii="Arial" w:hAnsi="Arial" w:cs="Arial"/>
        </w:rPr>
        <w:t xml:space="preserve"> </w:t>
      </w:r>
      <w:r w:rsidR="00FC3B32">
        <w:rPr>
          <w:rFonts w:ascii="Arial" w:hAnsi="Arial" w:cs="Arial"/>
        </w:rPr>
        <w:t>é baseado nas posições selecionadas pelo usuário no momento de criação da rota,</w:t>
      </w:r>
      <w:r w:rsidRPr="000A3B29">
        <w:rPr>
          <w:rFonts w:ascii="Arial" w:hAnsi="Arial" w:cs="Arial"/>
        </w:rPr>
        <w:t xml:space="preserve"> essencial para o funcionamento do algoritmo genético. Nesse processo</w:t>
      </w:r>
      <w:r w:rsidR="5B573417" w:rsidRPr="5ECD22FA">
        <w:rPr>
          <w:rFonts w:ascii="Arial" w:hAnsi="Arial" w:cs="Arial"/>
          <w:color w:val="auto"/>
        </w:rPr>
        <w:t xml:space="preserve"> </w:t>
      </w:r>
      <w:r w:rsidRPr="166E94D8">
        <w:rPr>
          <w:rFonts w:ascii="Arial" w:hAnsi="Arial" w:cs="Arial"/>
        </w:rPr>
        <w:t>dois</w:t>
      </w:r>
      <w:r w:rsidRPr="000A3B29">
        <w:rPr>
          <w:rFonts w:ascii="Arial" w:hAnsi="Arial" w:cs="Arial"/>
        </w:rPr>
        <w:t xml:space="preserve"> métodos fundamentais do AG</w:t>
      </w:r>
      <w:r w:rsidR="00723539">
        <w:rPr>
          <w:rFonts w:ascii="Arial" w:hAnsi="Arial" w:cs="Arial"/>
        </w:rPr>
        <w:t xml:space="preserve"> é considerado</w:t>
      </w:r>
      <w:r w:rsidRPr="000A3B29">
        <w:rPr>
          <w:rFonts w:ascii="Arial" w:hAnsi="Arial" w:cs="Arial"/>
        </w:rPr>
        <w:t>: mutação e crossover</w:t>
      </w:r>
      <w:r w:rsidR="00720C1D">
        <w:rPr>
          <w:rFonts w:ascii="Arial" w:hAnsi="Arial" w:cs="Arial"/>
        </w:rPr>
        <w:t xml:space="preserve">. </w:t>
      </w:r>
      <w:r w:rsidRPr="000A3B29">
        <w:rPr>
          <w:rFonts w:ascii="Arial" w:hAnsi="Arial" w:cs="Arial"/>
        </w:rPr>
        <w:t>Esses métodos garantem a criação de um grande número de amostras e combinações possíveis, aumentando a diversidade e a qualidade das soluções.</w:t>
      </w:r>
    </w:p>
    <w:p w14:paraId="6AAADE49" w14:textId="0329A278" w:rsidR="01015EF0" w:rsidRPr="000A3B29" w:rsidRDefault="01015EF0" w:rsidP="000A3B29">
      <w:pPr>
        <w:pStyle w:val="Default"/>
        <w:spacing w:before="60" w:after="60" w:line="360" w:lineRule="auto"/>
        <w:ind w:left="567"/>
        <w:jc w:val="both"/>
        <w:rPr>
          <w:rFonts w:ascii="Arial" w:hAnsi="Arial" w:cs="Arial"/>
        </w:rPr>
      </w:pPr>
      <w:r w:rsidRPr="000A3B29">
        <w:rPr>
          <w:rFonts w:ascii="Arial" w:hAnsi="Arial" w:cs="Arial"/>
        </w:rPr>
        <w:t>O objetivo principal dessa etapa é realizar todas as verificações necessárias para identificar a melhor rota possível. A quantidade de cromossomos gerados é proporcional ao número de locais que o usuário precisa visitar. Cada cromossomo representa uma solução potencial, codificada de forma a refletir a sequência de pontos a serem percorridos.</w:t>
      </w:r>
    </w:p>
    <w:p w14:paraId="08285861" w14:textId="73B4AA7E" w:rsidR="71D365F7" w:rsidRDefault="01015EF0" w:rsidP="00A14096">
      <w:pPr>
        <w:pStyle w:val="Default"/>
        <w:spacing w:before="60" w:after="60" w:line="360" w:lineRule="auto"/>
        <w:ind w:left="567"/>
        <w:jc w:val="both"/>
        <w:rPr>
          <w:rFonts w:ascii="Arial" w:hAnsi="Arial" w:cs="Arial"/>
        </w:rPr>
      </w:pPr>
      <w:r w:rsidRPr="000A3B29">
        <w:rPr>
          <w:rFonts w:ascii="Arial" w:hAnsi="Arial" w:cs="Arial"/>
        </w:rPr>
        <w:t xml:space="preserve">A Figura </w:t>
      </w:r>
      <w:r w:rsidR="7F98FDA2" w:rsidRPr="52A08EC4">
        <w:rPr>
          <w:rFonts w:ascii="Arial" w:hAnsi="Arial" w:cs="Arial"/>
        </w:rPr>
        <w:t>11</w:t>
      </w:r>
      <w:r w:rsidRPr="000A3B29">
        <w:rPr>
          <w:rFonts w:ascii="Arial" w:hAnsi="Arial" w:cs="Arial"/>
        </w:rPr>
        <w:t xml:space="preserve"> apresenta um exemplo da geração inicial d</w:t>
      </w:r>
      <w:r w:rsidR="00956024">
        <w:rPr>
          <w:rFonts w:ascii="Arial" w:hAnsi="Arial" w:cs="Arial"/>
        </w:rPr>
        <w:t>os</w:t>
      </w:r>
      <w:r w:rsidRPr="000A3B29">
        <w:rPr>
          <w:rFonts w:ascii="Arial" w:hAnsi="Arial" w:cs="Arial"/>
        </w:rPr>
        <w:t xml:space="preserve"> cromossomos</w:t>
      </w:r>
      <w:r w:rsidR="00956024">
        <w:rPr>
          <w:rFonts w:ascii="Arial" w:hAnsi="Arial" w:cs="Arial"/>
        </w:rPr>
        <w:t xml:space="preserve"> e seus </w:t>
      </w:r>
      <w:proofErr w:type="spellStart"/>
      <w:r w:rsidR="00956024">
        <w:rPr>
          <w:rFonts w:ascii="Arial" w:hAnsi="Arial" w:cs="Arial"/>
        </w:rPr>
        <w:t>gens</w:t>
      </w:r>
      <w:proofErr w:type="spellEnd"/>
      <w:r w:rsidR="00956024">
        <w:rPr>
          <w:rFonts w:ascii="Arial" w:hAnsi="Arial" w:cs="Arial"/>
        </w:rPr>
        <w:t xml:space="preserve"> dentro de uma população</w:t>
      </w:r>
      <w:r w:rsidRPr="000A3B29">
        <w:rPr>
          <w:rFonts w:ascii="Arial" w:hAnsi="Arial" w:cs="Arial"/>
        </w:rPr>
        <w:t>, demonstrando a forma como as combinações são organizadas e avaliadas durante o processo.</w:t>
      </w:r>
    </w:p>
    <w:p w14:paraId="0F6FEB24" w14:textId="5AA69A8E" w:rsidR="3A87719E" w:rsidRPr="000A3B29" w:rsidRDefault="3A87719E" w:rsidP="00A14096">
      <w:pPr>
        <w:pStyle w:val="Default"/>
        <w:spacing w:before="60" w:after="60" w:line="360" w:lineRule="auto"/>
        <w:jc w:val="center"/>
        <w:rPr>
          <w:rFonts w:ascii="Arial" w:hAnsi="Arial" w:cs="Arial"/>
        </w:rPr>
      </w:pPr>
      <w:r>
        <w:rPr>
          <w:noProof/>
        </w:rPr>
        <w:drawing>
          <wp:inline distT="0" distB="0" distL="0" distR="0" wp14:anchorId="081FD5A4" wp14:editId="4E9C939A">
            <wp:extent cx="2400682" cy="1575448"/>
            <wp:effectExtent l="0" t="0" r="0" b="0"/>
            <wp:docPr id="254438056" name="Imagem 25443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4438056"/>
                    <pic:cNvPicPr/>
                  </pic:nvPicPr>
                  <pic:blipFill>
                    <a:blip r:embed="rId23">
                      <a:extLst>
                        <a:ext uri="{28A0092B-C50C-407E-A947-70E740481C1C}">
                          <a14:useLocalDpi xmlns:a14="http://schemas.microsoft.com/office/drawing/2010/main" val="0"/>
                        </a:ext>
                      </a:extLst>
                    </a:blip>
                    <a:stretch>
                      <a:fillRect/>
                    </a:stretch>
                  </pic:blipFill>
                  <pic:spPr>
                    <a:xfrm>
                      <a:off x="0" y="0"/>
                      <a:ext cx="2400682" cy="1575448"/>
                    </a:xfrm>
                    <a:prstGeom prst="rect">
                      <a:avLst/>
                    </a:prstGeom>
                  </pic:spPr>
                </pic:pic>
              </a:graphicData>
            </a:graphic>
          </wp:inline>
        </w:drawing>
      </w:r>
    </w:p>
    <w:p w14:paraId="41BFEEC5" w14:textId="761BE20B" w:rsidR="71D365F7" w:rsidRDefault="670C37B2" w:rsidP="00A14096">
      <w:pPr>
        <w:pStyle w:val="Default"/>
        <w:spacing w:before="60" w:after="60" w:line="360" w:lineRule="auto"/>
        <w:jc w:val="center"/>
        <w:rPr>
          <w:rFonts w:ascii="Arial" w:eastAsia="Arial" w:hAnsi="Arial" w:cs="Arial"/>
        </w:rPr>
      </w:pPr>
      <w:r w:rsidRPr="000A3B29">
        <w:rPr>
          <w:rFonts w:ascii="Arial" w:eastAsia="Arial" w:hAnsi="Arial" w:cs="Arial"/>
        </w:rPr>
        <w:t xml:space="preserve">Figura </w:t>
      </w:r>
      <w:r w:rsidR="46020D72" w:rsidRPr="52A08EC4">
        <w:rPr>
          <w:rFonts w:ascii="Arial" w:eastAsia="Arial" w:hAnsi="Arial" w:cs="Arial"/>
        </w:rPr>
        <w:t>11</w:t>
      </w:r>
      <w:r w:rsidR="419C2001" w:rsidRPr="000A3B29">
        <w:rPr>
          <w:rFonts w:ascii="Arial" w:eastAsia="Arial" w:hAnsi="Arial" w:cs="Arial"/>
        </w:rPr>
        <w:t xml:space="preserve"> </w:t>
      </w:r>
      <w:r w:rsidR="00956024">
        <w:rPr>
          <w:rFonts w:ascii="Arial" w:eastAsia="Arial" w:hAnsi="Arial" w:cs="Arial"/>
        </w:rPr>
        <w:t>–</w:t>
      </w:r>
      <w:r w:rsidR="419C2001" w:rsidRPr="000A3B29">
        <w:rPr>
          <w:rFonts w:ascii="Arial" w:eastAsia="Arial" w:hAnsi="Arial" w:cs="Arial"/>
        </w:rPr>
        <w:t xml:space="preserve"> </w:t>
      </w:r>
      <w:r w:rsidR="00956024">
        <w:rPr>
          <w:rFonts w:ascii="Arial" w:eastAsia="Arial" w:hAnsi="Arial" w:cs="Arial"/>
        </w:rPr>
        <w:t xml:space="preserve">População com cromossomos e seus </w:t>
      </w:r>
      <w:proofErr w:type="spellStart"/>
      <w:r w:rsidR="00956024">
        <w:rPr>
          <w:rFonts w:ascii="Arial" w:eastAsia="Arial" w:hAnsi="Arial" w:cs="Arial"/>
        </w:rPr>
        <w:t>gens</w:t>
      </w:r>
      <w:proofErr w:type="spellEnd"/>
      <w:r w:rsidR="419C2001" w:rsidRPr="000A3B29">
        <w:rPr>
          <w:rFonts w:ascii="Arial" w:eastAsia="Arial" w:hAnsi="Arial" w:cs="Arial"/>
        </w:rPr>
        <w:t xml:space="preserve"> gerados com base no algoritmo.</w:t>
      </w:r>
    </w:p>
    <w:p w14:paraId="74A437C7" w14:textId="77777777" w:rsidR="00E31667" w:rsidRDefault="00E31667" w:rsidP="00A14096">
      <w:pPr>
        <w:pStyle w:val="Default"/>
        <w:spacing w:before="60" w:after="60" w:line="360" w:lineRule="auto"/>
        <w:jc w:val="center"/>
        <w:rPr>
          <w:rFonts w:ascii="Arial" w:eastAsia="Arial" w:hAnsi="Arial" w:cs="Arial"/>
        </w:rPr>
      </w:pPr>
    </w:p>
    <w:p w14:paraId="29BB3CD4" w14:textId="34DFBFC4" w:rsidR="00F70116" w:rsidRPr="007B6FA5" w:rsidRDefault="00F70116" w:rsidP="21D780D9">
      <w:pPr>
        <w:pStyle w:val="Default"/>
        <w:spacing w:before="60" w:after="60" w:line="360" w:lineRule="auto"/>
        <w:ind w:left="567"/>
        <w:jc w:val="both"/>
        <w:rPr>
          <w:rFonts w:ascii="Arial" w:hAnsi="Arial" w:cs="Arial"/>
          <w:color w:val="auto"/>
        </w:rPr>
      </w:pPr>
      <w:r w:rsidRPr="007B6FA5">
        <w:rPr>
          <w:rFonts w:ascii="Arial" w:hAnsi="Arial" w:cs="Arial"/>
          <w:color w:val="auto"/>
        </w:rPr>
        <w:t>O funcionamento baseia-se na coleta das informações das posições iniciais e, considerando</w:t>
      </w:r>
      <w:r w:rsidR="002E14DD" w:rsidRPr="007B6FA5">
        <w:rPr>
          <w:rFonts w:ascii="Arial" w:hAnsi="Arial" w:cs="Arial"/>
          <w:color w:val="auto"/>
        </w:rPr>
        <w:t xml:space="preserve"> as</w:t>
      </w:r>
      <w:r w:rsidR="00B305C9" w:rsidRPr="007B6FA5">
        <w:rPr>
          <w:rFonts w:ascii="Arial" w:hAnsi="Arial" w:cs="Arial"/>
          <w:color w:val="auto"/>
        </w:rPr>
        <w:t xml:space="preserve"> posições definidas para cada </w:t>
      </w:r>
      <w:r w:rsidR="00023402" w:rsidRPr="007B6FA5">
        <w:rPr>
          <w:rFonts w:ascii="Arial" w:hAnsi="Arial" w:cs="Arial"/>
          <w:color w:val="auto"/>
        </w:rPr>
        <w:t xml:space="preserve">posição, </w:t>
      </w:r>
      <w:r w:rsidR="00186F18" w:rsidRPr="007B6FA5">
        <w:rPr>
          <w:rFonts w:ascii="Arial" w:hAnsi="Arial" w:cs="Arial"/>
          <w:color w:val="auto"/>
        </w:rPr>
        <w:t xml:space="preserve">o AG realizará a geração dos cromossomos e </w:t>
      </w:r>
      <w:r w:rsidR="007A0405" w:rsidRPr="007B6FA5">
        <w:rPr>
          <w:rFonts w:ascii="Arial" w:hAnsi="Arial" w:cs="Arial"/>
          <w:color w:val="auto"/>
        </w:rPr>
        <w:t xml:space="preserve">utilizando a fórmula de distância como </w:t>
      </w:r>
      <w:r w:rsidR="00186F18" w:rsidRPr="007B6FA5">
        <w:rPr>
          <w:rFonts w:ascii="Arial" w:hAnsi="Arial" w:cs="Arial"/>
          <w:color w:val="auto"/>
        </w:rPr>
        <w:t>fitness</w:t>
      </w:r>
      <w:r w:rsidR="007A0405" w:rsidRPr="007B6FA5">
        <w:rPr>
          <w:rFonts w:ascii="Arial" w:hAnsi="Arial" w:cs="Arial"/>
          <w:color w:val="auto"/>
        </w:rPr>
        <w:t xml:space="preserve">, para </w:t>
      </w:r>
      <w:r w:rsidRPr="007B6FA5">
        <w:rPr>
          <w:rFonts w:ascii="Arial" w:hAnsi="Arial" w:cs="Arial"/>
          <w:color w:val="auto"/>
        </w:rPr>
        <w:t>a</w:t>
      </w:r>
      <w:r w:rsidR="007A0405" w:rsidRPr="007B6FA5">
        <w:rPr>
          <w:rFonts w:ascii="Arial" w:hAnsi="Arial" w:cs="Arial"/>
          <w:color w:val="auto"/>
        </w:rPr>
        <w:t xml:space="preserve"> identificação da</w:t>
      </w:r>
      <w:r w:rsidRPr="007B6FA5">
        <w:rPr>
          <w:rFonts w:ascii="Arial" w:hAnsi="Arial" w:cs="Arial"/>
          <w:color w:val="auto"/>
        </w:rPr>
        <w:t xml:space="preserve"> rota mais eficiente para </w:t>
      </w:r>
      <w:r w:rsidR="007A0405" w:rsidRPr="007B6FA5">
        <w:rPr>
          <w:rFonts w:ascii="Arial" w:hAnsi="Arial" w:cs="Arial"/>
          <w:color w:val="auto"/>
        </w:rPr>
        <w:t xml:space="preserve">que conecta </w:t>
      </w:r>
      <w:r w:rsidRPr="007B6FA5">
        <w:rPr>
          <w:rFonts w:ascii="Arial" w:hAnsi="Arial" w:cs="Arial"/>
          <w:color w:val="auto"/>
        </w:rPr>
        <w:t xml:space="preserve">o </w:t>
      </w:r>
      <w:r w:rsidR="002E14DD" w:rsidRPr="007B6FA5">
        <w:rPr>
          <w:rFonts w:ascii="Arial" w:hAnsi="Arial" w:cs="Arial"/>
          <w:color w:val="auto"/>
        </w:rPr>
        <w:t>locais de coletas</w:t>
      </w:r>
      <w:r w:rsidRPr="007B6FA5">
        <w:rPr>
          <w:rFonts w:ascii="Arial" w:hAnsi="Arial" w:cs="Arial"/>
          <w:color w:val="auto"/>
        </w:rPr>
        <w:t xml:space="preserve"> aos locais de destino</w:t>
      </w:r>
      <w:r w:rsidR="00171623">
        <w:rPr>
          <w:rFonts w:ascii="Arial" w:hAnsi="Arial" w:cs="Arial"/>
          <w:color w:val="auto"/>
        </w:rPr>
        <w:t xml:space="preserve"> e seu objetivo principal é minimizar </w:t>
      </w:r>
      <w:r w:rsidR="00161E58">
        <w:rPr>
          <w:rFonts w:ascii="Arial" w:hAnsi="Arial" w:cs="Arial"/>
          <w:color w:val="auto"/>
        </w:rPr>
        <w:t xml:space="preserve">valores, ou seja, a menor distância. </w:t>
      </w:r>
    </w:p>
    <w:p w14:paraId="58FBAC22" w14:textId="2207B7B2" w:rsidR="00B4447D" w:rsidRPr="00B4447D" w:rsidRDefault="00F70116" w:rsidP="00323DCD">
      <w:pPr>
        <w:pStyle w:val="Default"/>
        <w:spacing w:before="60" w:after="60" w:line="360" w:lineRule="auto"/>
        <w:ind w:left="567"/>
        <w:jc w:val="both"/>
        <w:rPr>
          <w:rFonts w:ascii="Arial" w:hAnsi="Arial" w:cs="Arial"/>
          <w:b/>
          <w:bCs/>
        </w:rPr>
      </w:pPr>
      <w:r w:rsidRPr="007B6FA5">
        <w:rPr>
          <w:rFonts w:ascii="Arial" w:hAnsi="Arial" w:cs="Arial"/>
          <w:color w:val="auto"/>
        </w:rPr>
        <w:t>Essa abordagem elimina a necessidade de decisões manuais, muitas vezes suscetíveis a erros, durante as operações. Além disso, promove uma locomoção mais ágil, organizada e economicamente vantajosa, contribuindo diretamente para a eficiência operacional.</w:t>
      </w:r>
    </w:p>
    <w:p w14:paraId="48952E87" w14:textId="69D1A8F8" w:rsidR="00323DCD" w:rsidRDefault="417BA8A6" w:rsidP="00323DCD">
      <w:pPr>
        <w:pStyle w:val="Default"/>
        <w:spacing w:before="60" w:after="60" w:line="360" w:lineRule="auto"/>
        <w:ind w:left="567"/>
        <w:jc w:val="both"/>
        <w:rPr>
          <w:rFonts w:ascii="Arial" w:eastAsia="Arial" w:hAnsi="Arial" w:cs="Arial"/>
        </w:rPr>
      </w:pPr>
      <w:r w:rsidRPr="000A3B29">
        <w:rPr>
          <w:rFonts w:ascii="Arial" w:eastAsia="Arial" w:hAnsi="Arial" w:cs="Arial"/>
        </w:rPr>
        <w:t xml:space="preserve">Após gerar as diferentes possibilidades de combinações, o algoritmo inicia um processo iterativo (loop) para avaliar cada cromossomo em busca da solução mais eficiente. </w:t>
      </w:r>
      <w:r w:rsidR="000B7D09">
        <w:rPr>
          <w:rFonts w:ascii="Arial" w:eastAsia="Arial" w:hAnsi="Arial" w:cs="Arial"/>
        </w:rPr>
        <w:t>S</w:t>
      </w:r>
      <w:r w:rsidR="007B6FA5">
        <w:rPr>
          <w:rFonts w:ascii="Arial" w:eastAsia="Arial" w:hAnsi="Arial" w:cs="Arial"/>
        </w:rPr>
        <w:t xml:space="preserve">erá a função fundamental para realizar o </w:t>
      </w:r>
      <w:r w:rsidR="007B6FA5" w:rsidRPr="000A3B29">
        <w:rPr>
          <w:rFonts w:ascii="Arial" w:eastAsia="Arial" w:hAnsi="Arial" w:cs="Arial"/>
        </w:rPr>
        <w:t>cálcul</w:t>
      </w:r>
      <w:r w:rsidR="007B6FA5">
        <w:rPr>
          <w:rFonts w:ascii="Arial" w:eastAsia="Arial" w:hAnsi="Arial" w:cs="Arial"/>
        </w:rPr>
        <w:t>o</w:t>
      </w:r>
      <w:r w:rsidRPr="000A3B29">
        <w:rPr>
          <w:rFonts w:ascii="Arial" w:eastAsia="Arial" w:hAnsi="Arial" w:cs="Arial"/>
        </w:rPr>
        <w:t xml:space="preserve"> </w:t>
      </w:r>
      <w:r w:rsidR="007B6FA5">
        <w:rPr>
          <w:rFonts w:ascii="Arial" w:eastAsia="Arial" w:hAnsi="Arial" w:cs="Arial"/>
        </w:rPr>
        <w:t>d</w:t>
      </w:r>
      <w:r w:rsidRPr="000A3B29">
        <w:rPr>
          <w:rFonts w:ascii="Arial" w:eastAsia="Arial" w:hAnsi="Arial" w:cs="Arial"/>
        </w:rPr>
        <w:t>a distância total percorrida para cada sequência de posições selecionadas.</w:t>
      </w:r>
    </w:p>
    <w:p w14:paraId="45C652BD" w14:textId="77777777" w:rsidR="00E31667" w:rsidRPr="009E1D02" w:rsidRDefault="00E31667" w:rsidP="00FD40EA">
      <w:pPr>
        <w:pStyle w:val="Default"/>
        <w:spacing w:before="60" w:after="60" w:line="360" w:lineRule="auto"/>
        <w:jc w:val="both"/>
        <w:rPr>
          <w:rFonts w:ascii="Arial" w:hAnsi="Arial" w:cs="Arial"/>
          <w:color w:val="auto"/>
        </w:rPr>
      </w:pPr>
    </w:p>
    <w:p w14:paraId="411AB526" w14:textId="0E6601BF" w:rsidR="417BA8A6" w:rsidRPr="000A3B29" w:rsidRDefault="00323DCD" w:rsidP="00323DCD">
      <w:pPr>
        <w:pStyle w:val="Default"/>
        <w:spacing w:before="60" w:after="60" w:line="360" w:lineRule="auto"/>
        <w:ind w:left="709"/>
        <w:jc w:val="both"/>
        <w:rPr>
          <w:rFonts w:ascii="Arial" w:eastAsia="Arial" w:hAnsi="Arial" w:cs="Arial"/>
        </w:rPr>
      </w:pPr>
      <w:r w:rsidRPr="154D203F">
        <w:rPr>
          <w:rFonts w:ascii="Arial" w:hAnsi="Arial" w:cs="Arial"/>
          <w:b/>
          <w:bCs/>
        </w:rPr>
        <w:t>3.4 Resultados</w:t>
      </w:r>
    </w:p>
    <w:p w14:paraId="4CA5CE12" w14:textId="4384D989" w:rsidR="417BA8A6" w:rsidRPr="000A3B29" w:rsidRDefault="417BA8A6" w:rsidP="000A3B29">
      <w:pPr>
        <w:pStyle w:val="Default"/>
        <w:spacing w:before="60" w:after="60" w:line="360" w:lineRule="auto"/>
        <w:ind w:left="567"/>
        <w:jc w:val="both"/>
        <w:rPr>
          <w:rFonts w:ascii="Arial" w:eastAsia="Arial" w:hAnsi="Arial" w:cs="Arial"/>
        </w:rPr>
      </w:pPr>
      <w:r w:rsidRPr="000A3B29">
        <w:rPr>
          <w:rFonts w:ascii="Arial" w:eastAsia="Arial" w:hAnsi="Arial" w:cs="Arial"/>
        </w:rPr>
        <w:t xml:space="preserve">Durante </w:t>
      </w:r>
      <w:r w:rsidR="000B7D09">
        <w:rPr>
          <w:rFonts w:ascii="Arial" w:eastAsia="Arial" w:hAnsi="Arial" w:cs="Arial"/>
        </w:rPr>
        <w:t>a</w:t>
      </w:r>
      <w:r w:rsidRPr="000A3B29">
        <w:rPr>
          <w:rFonts w:ascii="Arial" w:eastAsia="Arial" w:hAnsi="Arial" w:cs="Arial"/>
        </w:rPr>
        <w:t xml:space="preserve"> análise, o algoritmo compara todas as distâncias obtidas e seleciona a rota mais curta como a melhor opção. A Figura </w:t>
      </w:r>
      <w:r w:rsidR="1E386087" w:rsidRPr="52A08EC4">
        <w:rPr>
          <w:rFonts w:ascii="Arial" w:eastAsia="Arial" w:hAnsi="Arial" w:cs="Arial"/>
        </w:rPr>
        <w:t>12</w:t>
      </w:r>
      <w:r w:rsidR="60AD8879" w:rsidRPr="000A3B29">
        <w:rPr>
          <w:rFonts w:ascii="Arial" w:eastAsia="Arial" w:hAnsi="Arial" w:cs="Arial"/>
        </w:rPr>
        <w:t xml:space="preserve"> </w:t>
      </w:r>
      <w:r w:rsidRPr="000A3B29">
        <w:rPr>
          <w:rFonts w:ascii="Arial" w:eastAsia="Arial" w:hAnsi="Arial" w:cs="Arial"/>
        </w:rPr>
        <w:t>apresenta um exemplo prático, destacando as distâncias calculadas para diferentes cromossomos e, ao final, a melhor rota encontrada.</w:t>
      </w:r>
    </w:p>
    <w:p w14:paraId="6406A0D6" w14:textId="2C41FD1D" w:rsidR="71D365F7" w:rsidRDefault="7A4C2D85" w:rsidP="00C11A53">
      <w:pPr>
        <w:pStyle w:val="Default"/>
        <w:spacing w:before="60" w:after="60" w:line="360" w:lineRule="auto"/>
        <w:ind w:firstLine="357"/>
        <w:jc w:val="center"/>
        <w:rPr>
          <w:rFonts w:ascii="Arial" w:hAnsi="Arial" w:cs="Arial"/>
          <w:highlight w:val="green"/>
        </w:rPr>
      </w:pPr>
      <w:r>
        <w:rPr>
          <w:noProof/>
        </w:rPr>
        <w:drawing>
          <wp:inline distT="0" distB="0" distL="0" distR="0" wp14:anchorId="6B80177F" wp14:editId="042CA658">
            <wp:extent cx="1257002" cy="2321169"/>
            <wp:effectExtent l="0" t="0" r="635" b="3175"/>
            <wp:docPr id="694140166" name="Imagem 69414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94140166"/>
                    <pic:cNvPicPr/>
                  </pic:nvPicPr>
                  <pic:blipFill>
                    <a:blip r:embed="rId24">
                      <a:extLst>
                        <a:ext uri="{28A0092B-C50C-407E-A947-70E740481C1C}">
                          <a14:useLocalDpi xmlns:a14="http://schemas.microsoft.com/office/drawing/2010/main" val="0"/>
                        </a:ext>
                      </a:extLst>
                    </a:blip>
                    <a:stretch>
                      <a:fillRect/>
                    </a:stretch>
                  </pic:blipFill>
                  <pic:spPr>
                    <a:xfrm>
                      <a:off x="0" y="0"/>
                      <a:ext cx="1262539" cy="2331394"/>
                    </a:xfrm>
                    <a:prstGeom prst="rect">
                      <a:avLst/>
                    </a:prstGeom>
                  </pic:spPr>
                </pic:pic>
              </a:graphicData>
            </a:graphic>
          </wp:inline>
        </w:drawing>
      </w:r>
    </w:p>
    <w:p w14:paraId="5F3EBFA6" w14:textId="1E3EE354" w:rsidR="52A08EC4" w:rsidRDefault="3E98BD7E" w:rsidP="002A39AA">
      <w:pPr>
        <w:pStyle w:val="Default"/>
        <w:spacing w:before="60" w:after="60" w:line="360" w:lineRule="auto"/>
        <w:ind w:left="567"/>
        <w:jc w:val="center"/>
        <w:rPr>
          <w:rFonts w:ascii="Arial" w:eastAsia="Arial" w:hAnsi="Arial" w:cs="Arial"/>
        </w:rPr>
      </w:pPr>
      <w:r w:rsidRPr="000A3B29">
        <w:rPr>
          <w:rFonts w:ascii="Arial" w:eastAsia="Arial" w:hAnsi="Arial" w:cs="Arial"/>
        </w:rPr>
        <w:t xml:space="preserve">Figura </w:t>
      </w:r>
      <w:r w:rsidR="4134C270" w:rsidRPr="52A08EC4">
        <w:rPr>
          <w:rFonts w:ascii="Arial" w:eastAsia="Arial" w:hAnsi="Arial" w:cs="Arial"/>
        </w:rPr>
        <w:t>12</w:t>
      </w:r>
      <w:r w:rsidRPr="000A3B29">
        <w:rPr>
          <w:rFonts w:ascii="Arial" w:eastAsia="Arial" w:hAnsi="Arial" w:cs="Arial"/>
        </w:rPr>
        <w:t xml:space="preserve"> – Registro da distância de cada rota e a melhor rota encontrada.</w:t>
      </w:r>
    </w:p>
    <w:p w14:paraId="0625CC89" w14:textId="7637FDC6" w:rsidR="00553BAA" w:rsidRDefault="00D34A4C" w:rsidP="00553BAA">
      <w:pPr>
        <w:pStyle w:val="Default"/>
        <w:spacing w:before="60" w:after="60" w:line="360" w:lineRule="auto"/>
        <w:ind w:left="567"/>
        <w:jc w:val="both"/>
        <w:rPr>
          <w:rFonts w:ascii="Arial" w:eastAsia="Arial" w:hAnsi="Arial" w:cs="Arial"/>
        </w:rPr>
      </w:pPr>
      <w:r w:rsidRPr="00D34A4C">
        <w:rPr>
          <w:rFonts w:ascii="Arial" w:eastAsia="Arial" w:hAnsi="Arial" w:cs="Arial"/>
        </w:rPr>
        <w:t xml:space="preserve">A partir da análise das rotas geradas pelos cromossomos </w:t>
      </w:r>
      <w:r>
        <w:rPr>
          <w:rFonts w:ascii="Arial" w:eastAsia="Arial" w:hAnsi="Arial" w:cs="Arial"/>
        </w:rPr>
        <w:t xml:space="preserve">foi utilizado </w:t>
      </w:r>
      <w:r w:rsidRPr="00D34A4C">
        <w:rPr>
          <w:rFonts w:ascii="Arial" w:eastAsia="Arial" w:hAnsi="Arial" w:cs="Arial"/>
        </w:rPr>
        <w:t>a fórmula</w:t>
      </w:r>
      <w:r w:rsidR="00A54CC4">
        <w:rPr>
          <w:rFonts w:ascii="Arial" w:eastAsia="Arial" w:hAnsi="Arial" w:cs="Arial"/>
        </w:rPr>
        <w:t xml:space="preserve"> </w:t>
      </w:r>
      <m:oMath>
        <m:r>
          <w:rPr>
            <w:rFonts w:ascii="Cambria Math" w:eastAsia="Arial" w:hAnsi="Cambria Math" w:cs="Arial"/>
          </w:rPr>
          <m:t xml:space="preserve">t= </m:t>
        </m:r>
        <m:f>
          <m:fPr>
            <m:ctrlPr>
              <w:rPr>
                <w:rFonts w:ascii="Cambria Math" w:eastAsia="Arial" w:hAnsi="Cambria Math" w:cs="Arial"/>
                <w:i/>
              </w:rPr>
            </m:ctrlPr>
          </m:fPr>
          <m:num>
            <m:r>
              <w:rPr>
                <w:rFonts w:ascii="Cambria Math" w:eastAsia="Arial" w:hAnsi="Cambria Math" w:cs="Arial"/>
              </w:rPr>
              <m:t>d</m:t>
            </m:r>
          </m:num>
          <m:den>
            <m:r>
              <w:rPr>
                <w:rFonts w:ascii="Cambria Math" w:eastAsia="Arial" w:hAnsi="Cambria Math" w:cs="Arial"/>
              </w:rPr>
              <m:t>v</m:t>
            </m:r>
          </m:den>
        </m:f>
      </m:oMath>
      <w:r w:rsidR="000C33B6">
        <w:rPr>
          <w:rFonts w:ascii="Arial" w:eastAsia="Arial" w:hAnsi="Arial" w:cs="Arial"/>
        </w:rPr>
        <w:t xml:space="preserve"> </w:t>
      </w:r>
      <w:r>
        <w:rPr>
          <w:rFonts w:ascii="Arial" w:eastAsia="Arial" w:hAnsi="Arial" w:cs="Arial"/>
        </w:rPr>
        <w:t xml:space="preserve">para </w:t>
      </w:r>
      <w:r w:rsidR="000C33B6" w:rsidRPr="000C33B6">
        <w:rPr>
          <w:rFonts w:ascii="Arial" w:eastAsia="Arial" w:hAnsi="Arial" w:cs="Arial"/>
        </w:rPr>
        <w:t>calcular o tempo aproximado para cada rota. Com isso, foi identificad</w:t>
      </w:r>
      <w:r>
        <w:rPr>
          <w:rFonts w:ascii="Arial" w:eastAsia="Arial" w:hAnsi="Arial" w:cs="Arial"/>
        </w:rPr>
        <w:t>o</w:t>
      </w:r>
      <w:r w:rsidR="000C33B6" w:rsidRPr="000C33B6">
        <w:rPr>
          <w:rFonts w:ascii="Arial" w:eastAsia="Arial" w:hAnsi="Arial" w:cs="Arial"/>
        </w:rPr>
        <w:t xml:space="preserve"> a média de redução de tempo proporcionada pelo algoritmo genético ao encontrar a rota mais eficiente. Para os cálculos, foi definid</w:t>
      </w:r>
      <w:r>
        <w:rPr>
          <w:rFonts w:ascii="Arial" w:eastAsia="Arial" w:hAnsi="Arial" w:cs="Arial"/>
        </w:rPr>
        <w:t>o</w:t>
      </w:r>
      <w:r w:rsidR="000C33B6" w:rsidRPr="000C33B6">
        <w:rPr>
          <w:rFonts w:ascii="Arial" w:eastAsia="Arial" w:hAnsi="Arial" w:cs="Arial"/>
        </w:rPr>
        <w:t xml:space="preserve"> uma velocidade média de 4,5 km/h, convertid</w:t>
      </w:r>
      <w:r>
        <w:rPr>
          <w:rFonts w:ascii="Arial" w:eastAsia="Arial" w:hAnsi="Arial" w:cs="Arial"/>
        </w:rPr>
        <w:t>o</w:t>
      </w:r>
      <w:r w:rsidR="000C33B6" w:rsidRPr="000C33B6">
        <w:rPr>
          <w:rFonts w:ascii="Arial" w:eastAsia="Arial" w:hAnsi="Arial" w:cs="Arial"/>
        </w:rPr>
        <w:t xml:space="preserve"> para 1,25 m/s. Aplicando a fórmula, obtivemos os tempos, conforme evidenciado na tabela abaixo.</w:t>
      </w:r>
    </w:p>
    <w:tbl>
      <w:tblPr>
        <w:tblpPr w:leftFromText="141" w:rightFromText="141" w:vertAnchor="text" w:horzAnchor="margin" w:tblpY="-41"/>
        <w:tblW w:w="9940" w:type="dxa"/>
        <w:tblCellMar>
          <w:left w:w="70" w:type="dxa"/>
          <w:right w:w="70" w:type="dxa"/>
        </w:tblCellMar>
        <w:tblLook w:val="04A0" w:firstRow="1" w:lastRow="0" w:firstColumn="1" w:lastColumn="0" w:noHBand="0" w:noVBand="1"/>
      </w:tblPr>
      <w:tblGrid>
        <w:gridCol w:w="960"/>
        <w:gridCol w:w="1303"/>
        <w:gridCol w:w="2117"/>
        <w:gridCol w:w="1994"/>
        <w:gridCol w:w="3566"/>
      </w:tblGrid>
      <w:tr w:rsidR="001B21F9" w:rsidRPr="00286B33" w14:paraId="35B62A90" w14:textId="77777777" w:rsidTr="001B21F9">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142A4C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Rota</w:t>
            </w:r>
          </w:p>
        </w:tc>
        <w:tc>
          <w:tcPr>
            <w:tcW w:w="1303" w:type="dxa"/>
            <w:tcBorders>
              <w:top w:val="single" w:sz="4" w:space="0" w:color="auto"/>
              <w:left w:val="nil"/>
              <w:bottom w:val="single" w:sz="4" w:space="0" w:color="auto"/>
              <w:right w:val="single" w:sz="4" w:space="0" w:color="auto"/>
            </w:tcBorders>
            <w:shd w:val="clear" w:color="000000" w:fill="FFC000"/>
            <w:noWrap/>
            <w:vAlign w:val="center"/>
            <w:hideMark/>
          </w:tcPr>
          <w:p w14:paraId="64B876FA"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Metros (m)</w:t>
            </w:r>
          </w:p>
        </w:tc>
        <w:tc>
          <w:tcPr>
            <w:tcW w:w="2117" w:type="dxa"/>
            <w:tcBorders>
              <w:top w:val="single" w:sz="4" w:space="0" w:color="auto"/>
              <w:left w:val="nil"/>
              <w:bottom w:val="single" w:sz="4" w:space="0" w:color="auto"/>
              <w:right w:val="single" w:sz="4" w:space="0" w:color="auto"/>
            </w:tcBorders>
            <w:shd w:val="clear" w:color="000000" w:fill="FFC000"/>
            <w:noWrap/>
            <w:vAlign w:val="center"/>
            <w:hideMark/>
          </w:tcPr>
          <w:p w14:paraId="13B94B5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Velocidade Média (m/s)</w:t>
            </w:r>
          </w:p>
        </w:tc>
        <w:tc>
          <w:tcPr>
            <w:tcW w:w="1994" w:type="dxa"/>
            <w:tcBorders>
              <w:top w:val="single" w:sz="4" w:space="0" w:color="auto"/>
              <w:left w:val="nil"/>
              <w:bottom w:val="single" w:sz="4" w:space="0" w:color="auto"/>
              <w:right w:val="single" w:sz="4" w:space="0" w:color="auto"/>
            </w:tcBorders>
            <w:shd w:val="clear" w:color="000000" w:fill="FFC000"/>
            <w:noWrap/>
            <w:vAlign w:val="center"/>
            <w:hideMark/>
          </w:tcPr>
          <w:p w14:paraId="468CC98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Tempo Médio (s)</w:t>
            </w:r>
          </w:p>
        </w:tc>
        <w:tc>
          <w:tcPr>
            <w:tcW w:w="3566" w:type="dxa"/>
            <w:tcBorders>
              <w:top w:val="single" w:sz="4" w:space="0" w:color="auto"/>
              <w:left w:val="nil"/>
              <w:bottom w:val="single" w:sz="4" w:space="0" w:color="auto"/>
              <w:right w:val="single" w:sz="4" w:space="0" w:color="auto"/>
            </w:tcBorders>
            <w:shd w:val="clear" w:color="000000" w:fill="FFC000"/>
            <w:noWrap/>
            <w:vAlign w:val="center"/>
            <w:hideMark/>
          </w:tcPr>
          <w:p w14:paraId="221C60B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Tempo Aproximado</w:t>
            </w:r>
          </w:p>
        </w:tc>
      </w:tr>
      <w:tr w:rsidR="001B21F9" w:rsidRPr="00286B33" w14:paraId="0A185F48"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B9BFF"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0,2,3,1</w:t>
            </w:r>
          </w:p>
        </w:tc>
        <w:tc>
          <w:tcPr>
            <w:tcW w:w="1303" w:type="dxa"/>
            <w:tcBorders>
              <w:top w:val="nil"/>
              <w:left w:val="nil"/>
              <w:bottom w:val="single" w:sz="4" w:space="0" w:color="auto"/>
              <w:right w:val="single" w:sz="4" w:space="0" w:color="auto"/>
            </w:tcBorders>
            <w:shd w:val="clear" w:color="auto" w:fill="auto"/>
            <w:noWrap/>
            <w:vAlign w:val="center"/>
            <w:hideMark/>
          </w:tcPr>
          <w:p w14:paraId="0EEC5CA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281,12</w:t>
            </w:r>
          </w:p>
        </w:tc>
        <w:tc>
          <w:tcPr>
            <w:tcW w:w="2117" w:type="dxa"/>
            <w:tcBorders>
              <w:top w:val="nil"/>
              <w:left w:val="nil"/>
              <w:bottom w:val="single" w:sz="4" w:space="0" w:color="auto"/>
              <w:right w:val="single" w:sz="4" w:space="0" w:color="auto"/>
            </w:tcBorders>
            <w:shd w:val="clear" w:color="auto" w:fill="auto"/>
            <w:noWrap/>
            <w:vAlign w:val="center"/>
            <w:hideMark/>
          </w:tcPr>
          <w:p w14:paraId="1CAA61E9"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4F7ADDD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224,896</w:t>
            </w:r>
          </w:p>
        </w:tc>
        <w:tc>
          <w:tcPr>
            <w:tcW w:w="3566" w:type="dxa"/>
            <w:tcBorders>
              <w:top w:val="nil"/>
              <w:left w:val="nil"/>
              <w:bottom w:val="single" w:sz="4" w:space="0" w:color="auto"/>
              <w:right w:val="single" w:sz="4" w:space="0" w:color="auto"/>
            </w:tcBorders>
            <w:shd w:val="clear" w:color="auto" w:fill="auto"/>
            <w:noWrap/>
            <w:vAlign w:val="center"/>
            <w:hideMark/>
          </w:tcPr>
          <w:p w14:paraId="379C814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45 segundos</w:t>
            </w:r>
          </w:p>
        </w:tc>
      </w:tr>
      <w:tr w:rsidR="001B21F9" w:rsidRPr="00286B33" w14:paraId="6F080BA4" w14:textId="77777777" w:rsidTr="001B21F9">
        <w:trPr>
          <w:trHeight w:val="290"/>
        </w:trPr>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640C028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0,1,3,2</w:t>
            </w:r>
          </w:p>
        </w:tc>
        <w:tc>
          <w:tcPr>
            <w:tcW w:w="1303" w:type="dxa"/>
            <w:tcBorders>
              <w:top w:val="nil"/>
              <w:left w:val="nil"/>
              <w:bottom w:val="single" w:sz="4" w:space="0" w:color="auto"/>
              <w:right w:val="single" w:sz="4" w:space="0" w:color="auto"/>
            </w:tcBorders>
            <w:shd w:val="clear" w:color="000000" w:fill="E2EFDA"/>
            <w:noWrap/>
            <w:vAlign w:val="center"/>
            <w:hideMark/>
          </w:tcPr>
          <w:p w14:paraId="3BC8F54A"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274,61</w:t>
            </w:r>
          </w:p>
        </w:tc>
        <w:tc>
          <w:tcPr>
            <w:tcW w:w="2117" w:type="dxa"/>
            <w:tcBorders>
              <w:top w:val="nil"/>
              <w:left w:val="nil"/>
              <w:bottom w:val="single" w:sz="4" w:space="0" w:color="auto"/>
              <w:right w:val="single" w:sz="4" w:space="0" w:color="auto"/>
            </w:tcBorders>
            <w:shd w:val="clear" w:color="000000" w:fill="E2EFDA"/>
            <w:noWrap/>
            <w:vAlign w:val="center"/>
            <w:hideMark/>
          </w:tcPr>
          <w:p w14:paraId="2776FD56"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000000" w:fill="E2EFDA"/>
            <w:noWrap/>
            <w:vAlign w:val="center"/>
            <w:hideMark/>
          </w:tcPr>
          <w:p w14:paraId="1AE1A3D6"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219,688</w:t>
            </w:r>
          </w:p>
        </w:tc>
        <w:tc>
          <w:tcPr>
            <w:tcW w:w="3566" w:type="dxa"/>
            <w:tcBorders>
              <w:top w:val="nil"/>
              <w:left w:val="nil"/>
              <w:bottom w:val="single" w:sz="4" w:space="0" w:color="auto"/>
              <w:right w:val="single" w:sz="4" w:space="0" w:color="auto"/>
            </w:tcBorders>
            <w:shd w:val="clear" w:color="000000" w:fill="E2EFDA"/>
            <w:noWrap/>
            <w:vAlign w:val="center"/>
            <w:hideMark/>
          </w:tcPr>
          <w:p w14:paraId="5D57092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40 segundos</w:t>
            </w:r>
          </w:p>
        </w:tc>
      </w:tr>
      <w:tr w:rsidR="001B21F9" w:rsidRPr="00286B33" w14:paraId="34C1B06F"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37BE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0,2,1,3</w:t>
            </w:r>
          </w:p>
        </w:tc>
        <w:tc>
          <w:tcPr>
            <w:tcW w:w="1303" w:type="dxa"/>
            <w:tcBorders>
              <w:top w:val="nil"/>
              <w:left w:val="nil"/>
              <w:bottom w:val="single" w:sz="4" w:space="0" w:color="auto"/>
              <w:right w:val="single" w:sz="4" w:space="0" w:color="auto"/>
            </w:tcBorders>
            <w:shd w:val="clear" w:color="auto" w:fill="auto"/>
            <w:noWrap/>
            <w:vAlign w:val="center"/>
            <w:hideMark/>
          </w:tcPr>
          <w:p w14:paraId="5AA61BE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360,12</w:t>
            </w:r>
          </w:p>
        </w:tc>
        <w:tc>
          <w:tcPr>
            <w:tcW w:w="2117" w:type="dxa"/>
            <w:tcBorders>
              <w:top w:val="nil"/>
              <w:left w:val="nil"/>
              <w:bottom w:val="single" w:sz="4" w:space="0" w:color="auto"/>
              <w:right w:val="single" w:sz="4" w:space="0" w:color="auto"/>
            </w:tcBorders>
            <w:shd w:val="clear" w:color="auto" w:fill="auto"/>
            <w:noWrap/>
            <w:vAlign w:val="center"/>
            <w:hideMark/>
          </w:tcPr>
          <w:p w14:paraId="318A0AFF"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17D49F7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288,096</w:t>
            </w:r>
          </w:p>
        </w:tc>
        <w:tc>
          <w:tcPr>
            <w:tcW w:w="3566" w:type="dxa"/>
            <w:tcBorders>
              <w:top w:val="nil"/>
              <w:left w:val="nil"/>
              <w:bottom w:val="single" w:sz="4" w:space="0" w:color="auto"/>
              <w:right w:val="single" w:sz="4" w:space="0" w:color="auto"/>
            </w:tcBorders>
            <w:shd w:val="clear" w:color="auto" w:fill="auto"/>
            <w:noWrap/>
            <w:vAlign w:val="center"/>
            <w:hideMark/>
          </w:tcPr>
          <w:p w14:paraId="52F5A4D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4 minutos e 49 segundos</w:t>
            </w:r>
          </w:p>
        </w:tc>
      </w:tr>
      <w:tr w:rsidR="001B21F9" w:rsidRPr="00286B33" w14:paraId="07A3F282"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9A747C"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0,1,2,3</w:t>
            </w:r>
          </w:p>
        </w:tc>
        <w:tc>
          <w:tcPr>
            <w:tcW w:w="1303" w:type="dxa"/>
            <w:tcBorders>
              <w:top w:val="nil"/>
              <w:left w:val="nil"/>
              <w:bottom w:val="single" w:sz="4" w:space="0" w:color="auto"/>
              <w:right w:val="single" w:sz="4" w:space="0" w:color="auto"/>
            </w:tcBorders>
            <w:shd w:val="clear" w:color="auto" w:fill="auto"/>
            <w:noWrap/>
            <w:vAlign w:val="center"/>
            <w:hideMark/>
          </w:tcPr>
          <w:p w14:paraId="11736A94"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379,61</w:t>
            </w:r>
          </w:p>
        </w:tc>
        <w:tc>
          <w:tcPr>
            <w:tcW w:w="2117" w:type="dxa"/>
            <w:tcBorders>
              <w:top w:val="nil"/>
              <w:left w:val="nil"/>
              <w:bottom w:val="single" w:sz="4" w:space="0" w:color="auto"/>
              <w:right w:val="single" w:sz="4" w:space="0" w:color="auto"/>
            </w:tcBorders>
            <w:shd w:val="clear" w:color="auto" w:fill="auto"/>
            <w:noWrap/>
            <w:vAlign w:val="center"/>
            <w:hideMark/>
          </w:tcPr>
          <w:p w14:paraId="13CC65B8"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2366EEE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303,688</w:t>
            </w:r>
          </w:p>
        </w:tc>
        <w:tc>
          <w:tcPr>
            <w:tcW w:w="3566" w:type="dxa"/>
            <w:tcBorders>
              <w:top w:val="nil"/>
              <w:left w:val="nil"/>
              <w:bottom w:val="single" w:sz="4" w:space="0" w:color="auto"/>
              <w:right w:val="single" w:sz="4" w:space="0" w:color="auto"/>
            </w:tcBorders>
            <w:shd w:val="clear" w:color="auto" w:fill="auto"/>
            <w:noWrap/>
            <w:vAlign w:val="center"/>
            <w:hideMark/>
          </w:tcPr>
          <w:p w14:paraId="3EE8E4F2"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5 minutos e 4 segundos</w:t>
            </w:r>
          </w:p>
        </w:tc>
      </w:tr>
      <w:tr w:rsidR="001B21F9" w:rsidRPr="00286B33" w14:paraId="53570406" w14:textId="77777777" w:rsidTr="001B21F9">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9B097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0,3,1,2</w:t>
            </w:r>
          </w:p>
        </w:tc>
        <w:tc>
          <w:tcPr>
            <w:tcW w:w="1303" w:type="dxa"/>
            <w:tcBorders>
              <w:top w:val="nil"/>
              <w:left w:val="nil"/>
              <w:bottom w:val="single" w:sz="4" w:space="0" w:color="auto"/>
              <w:right w:val="single" w:sz="4" w:space="0" w:color="auto"/>
            </w:tcBorders>
            <w:shd w:val="clear" w:color="auto" w:fill="auto"/>
            <w:noWrap/>
            <w:vAlign w:val="center"/>
            <w:hideMark/>
          </w:tcPr>
          <w:p w14:paraId="51C7FD51"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282,72</w:t>
            </w:r>
          </w:p>
        </w:tc>
        <w:tc>
          <w:tcPr>
            <w:tcW w:w="2117" w:type="dxa"/>
            <w:tcBorders>
              <w:top w:val="nil"/>
              <w:left w:val="nil"/>
              <w:bottom w:val="single" w:sz="4" w:space="0" w:color="auto"/>
              <w:right w:val="single" w:sz="4" w:space="0" w:color="auto"/>
            </w:tcBorders>
            <w:shd w:val="clear" w:color="auto" w:fill="auto"/>
            <w:noWrap/>
            <w:vAlign w:val="center"/>
            <w:hideMark/>
          </w:tcPr>
          <w:p w14:paraId="004DDE67"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1,25</w:t>
            </w:r>
          </w:p>
        </w:tc>
        <w:tc>
          <w:tcPr>
            <w:tcW w:w="1994" w:type="dxa"/>
            <w:tcBorders>
              <w:top w:val="nil"/>
              <w:left w:val="nil"/>
              <w:bottom w:val="single" w:sz="4" w:space="0" w:color="auto"/>
              <w:right w:val="single" w:sz="4" w:space="0" w:color="auto"/>
            </w:tcBorders>
            <w:shd w:val="clear" w:color="auto" w:fill="auto"/>
            <w:noWrap/>
            <w:vAlign w:val="center"/>
            <w:hideMark/>
          </w:tcPr>
          <w:p w14:paraId="4659BDF4"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226,176</w:t>
            </w:r>
          </w:p>
        </w:tc>
        <w:tc>
          <w:tcPr>
            <w:tcW w:w="3566" w:type="dxa"/>
            <w:tcBorders>
              <w:top w:val="nil"/>
              <w:left w:val="nil"/>
              <w:bottom w:val="single" w:sz="4" w:space="0" w:color="auto"/>
              <w:right w:val="single" w:sz="4" w:space="0" w:color="auto"/>
            </w:tcBorders>
            <w:shd w:val="clear" w:color="auto" w:fill="auto"/>
            <w:noWrap/>
            <w:vAlign w:val="center"/>
            <w:hideMark/>
          </w:tcPr>
          <w:p w14:paraId="7BD91DBE" w14:textId="77777777" w:rsidR="001B21F9" w:rsidRPr="00286B33" w:rsidRDefault="001B21F9" w:rsidP="001B21F9">
            <w:pPr>
              <w:suppressAutoHyphens w:val="0"/>
              <w:overflowPunct/>
              <w:autoSpaceDE/>
              <w:autoSpaceDN/>
              <w:adjustRightInd/>
              <w:jc w:val="center"/>
              <w:textAlignment w:val="auto"/>
              <w:rPr>
                <w:rFonts w:ascii="Calibri" w:hAnsi="Calibri" w:cs="Calibri"/>
                <w:color w:val="000000"/>
                <w:sz w:val="22"/>
                <w:szCs w:val="22"/>
              </w:rPr>
            </w:pPr>
            <w:r w:rsidRPr="00286B33">
              <w:rPr>
                <w:rFonts w:ascii="Calibri" w:hAnsi="Calibri" w:cs="Calibri"/>
                <w:color w:val="000000"/>
                <w:sz w:val="22"/>
                <w:szCs w:val="22"/>
              </w:rPr>
              <w:t>3 minutos e 47 segundos</w:t>
            </w:r>
          </w:p>
        </w:tc>
      </w:tr>
      <w:tr w:rsidR="001B21F9" w:rsidRPr="00286B33" w14:paraId="339BA686" w14:textId="77777777" w:rsidTr="001B21F9">
        <w:trPr>
          <w:trHeight w:val="290"/>
        </w:trPr>
        <w:tc>
          <w:tcPr>
            <w:tcW w:w="960" w:type="dxa"/>
            <w:tcBorders>
              <w:top w:val="nil"/>
              <w:left w:val="nil"/>
              <w:bottom w:val="nil"/>
              <w:right w:val="nil"/>
            </w:tcBorders>
            <w:shd w:val="clear" w:color="auto" w:fill="auto"/>
            <w:noWrap/>
            <w:vAlign w:val="bottom"/>
            <w:hideMark/>
          </w:tcPr>
          <w:p w14:paraId="4C4239B6" w14:textId="77777777" w:rsidR="001B21F9" w:rsidRPr="00286B33" w:rsidRDefault="001B21F9" w:rsidP="001B21F9">
            <w:pPr>
              <w:suppressAutoHyphens w:val="0"/>
              <w:overflowPunct/>
              <w:autoSpaceDE/>
              <w:autoSpaceDN/>
              <w:adjustRightInd/>
              <w:jc w:val="left"/>
              <w:textAlignment w:val="auto"/>
            </w:pPr>
          </w:p>
        </w:tc>
        <w:tc>
          <w:tcPr>
            <w:tcW w:w="1303" w:type="dxa"/>
            <w:tcBorders>
              <w:top w:val="nil"/>
              <w:left w:val="nil"/>
              <w:bottom w:val="nil"/>
              <w:right w:val="nil"/>
            </w:tcBorders>
            <w:shd w:val="clear" w:color="auto" w:fill="auto"/>
            <w:noWrap/>
            <w:vAlign w:val="bottom"/>
            <w:hideMark/>
          </w:tcPr>
          <w:p w14:paraId="23ACEBA9" w14:textId="77777777" w:rsidR="001B21F9" w:rsidRPr="00286B33" w:rsidRDefault="001B21F9" w:rsidP="001B21F9">
            <w:pPr>
              <w:suppressAutoHyphens w:val="0"/>
              <w:overflowPunct/>
              <w:autoSpaceDE/>
              <w:autoSpaceDN/>
              <w:adjustRightInd/>
              <w:jc w:val="left"/>
              <w:textAlignment w:val="auto"/>
            </w:pPr>
          </w:p>
        </w:tc>
        <w:tc>
          <w:tcPr>
            <w:tcW w:w="211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D9857E" w14:textId="77777777" w:rsidR="001B21F9" w:rsidRPr="00286B33" w:rsidRDefault="001B21F9" w:rsidP="001B21F9">
            <w:pPr>
              <w:suppressAutoHyphens w:val="0"/>
              <w:overflowPunct/>
              <w:autoSpaceDE/>
              <w:autoSpaceDN/>
              <w:adjustRightInd/>
              <w:jc w:val="left"/>
              <w:textAlignment w:val="auto"/>
              <w:rPr>
                <w:rFonts w:ascii="Calibri" w:hAnsi="Calibri" w:cs="Calibri"/>
                <w:b/>
                <w:bCs/>
                <w:color w:val="000000"/>
                <w:sz w:val="22"/>
                <w:szCs w:val="22"/>
              </w:rPr>
            </w:pPr>
            <w:r w:rsidRPr="00286B33">
              <w:rPr>
                <w:rFonts w:ascii="Calibri" w:hAnsi="Calibri" w:cs="Calibri"/>
                <w:b/>
                <w:bCs/>
                <w:color w:val="000000"/>
                <w:sz w:val="22"/>
                <w:szCs w:val="22"/>
              </w:rPr>
              <w:t>Redução Estimada</w:t>
            </w:r>
          </w:p>
        </w:tc>
        <w:tc>
          <w:tcPr>
            <w:tcW w:w="1994" w:type="dxa"/>
            <w:tcBorders>
              <w:top w:val="single" w:sz="4" w:space="0" w:color="auto"/>
              <w:left w:val="nil"/>
              <w:bottom w:val="single" w:sz="4" w:space="0" w:color="auto"/>
              <w:right w:val="single" w:sz="4" w:space="0" w:color="auto"/>
            </w:tcBorders>
            <w:shd w:val="clear" w:color="000000" w:fill="D9D9D9"/>
            <w:noWrap/>
            <w:vAlign w:val="center"/>
            <w:hideMark/>
          </w:tcPr>
          <w:p w14:paraId="22E2F71C" w14:textId="77777777" w:rsidR="001B21F9" w:rsidRPr="00286B33" w:rsidRDefault="001B21F9" w:rsidP="001B21F9">
            <w:pPr>
              <w:suppressAutoHyphens w:val="0"/>
              <w:overflowPunct/>
              <w:autoSpaceDE/>
              <w:autoSpaceDN/>
              <w:adjustRightInd/>
              <w:jc w:val="center"/>
              <w:textAlignment w:val="auto"/>
              <w:rPr>
                <w:rFonts w:ascii="Calibri" w:hAnsi="Calibri" w:cs="Calibri"/>
                <w:b/>
                <w:bCs/>
                <w:color w:val="000000"/>
                <w:sz w:val="22"/>
                <w:szCs w:val="22"/>
              </w:rPr>
            </w:pPr>
            <w:r w:rsidRPr="00286B33">
              <w:rPr>
                <w:rFonts w:ascii="Calibri" w:hAnsi="Calibri" w:cs="Calibri"/>
                <w:b/>
                <w:bCs/>
                <w:color w:val="000000"/>
                <w:sz w:val="22"/>
                <w:szCs w:val="22"/>
              </w:rPr>
              <w:t>41,026</w:t>
            </w:r>
            <w:r>
              <w:rPr>
                <w:rFonts w:ascii="Calibri" w:hAnsi="Calibri" w:cs="Calibri"/>
                <w:b/>
                <w:bCs/>
                <w:color w:val="000000"/>
                <w:sz w:val="22"/>
                <w:szCs w:val="22"/>
              </w:rPr>
              <w:t xml:space="preserve"> (s)</w:t>
            </w:r>
          </w:p>
        </w:tc>
        <w:tc>
          <w:tcPr>
            <w:tcW w:w="3566" w:type="dxa"/>
            <w:tcBorders>
              <w:top w:val="single" w:sz="4" w:space="0" w:color="auto"/>
              <w:left w:val="nil"/>
              <w:bottom w:val="single" w:sz="4" w:space="0" w:color="auto"/>
              <w:right w:val="single" w:sz="4" w:space="0" w:color="auto"/>
            </w:tcBorders>
            <w:shd w:val="clear" w:color="000000" w:fill="D9D9D9"/>
            <w:noWrap/>
            <w:vAlign w:val="center"/>
            <w:hideMark/>
          </w:tcPr>
          <w:p w14:paraId="782EB9D2" w14:textId="77777777" w:rsidR="001B21F9" w:rsidRPr="00286B33" w:rsidRDefault="001B21F9" w:rsidP="001B21F9">
            <w:pPr>
              <w:suppressAutoHyphens w:val="0"/>
              <w:overflowPunct/>
              <w:autoSpaceDE/>
              <w:autoSpaceDN/>
              <w:adjustRightInd/>
              <w:jc w:val="center"/>
              <w:textAlignment w:val="auto"/>
              <w:rPr>
                <w:rFonts w:ascii="Calibri" w:hAnsi="Calibri" w:cs="Calibri"/>
                <w:b/>
                <w:bCs/>
                <w:color w:val="000000"/>
                <w:sz w:val="22"/>
                <w:szCs w:val="22"/>
              </w:rPr>
            </w:pPr>
            <w:r w:rsidRPr="00286B33">
              <w:rPr>
                <w:rFonts w:ascii="Calibri" w:hAnsi="Calibri" w:cs="Calibri"/>
                <w:b/>
                <w:bCs/>
                <w:color w:val="000000"/>
                <w:sz w:val="22"/>
                <w:szCs w:val="22"/>
              </w:rPr>
              <w:t>0 minutos e 42 segundos</w:t>
            </w:r>
          </w:p>
        </w:tc>
      </w:tr>
    </w:tbl>
    <w:p w14:paraId="6FE1C79C" w14:textId="383A760C" w:rsidR="001B21F9" w:rsidRDefault="001B21F9" w:rsidP="00E23663">
      <w:pPr>
        <w:pStyle w:val="Default"/>
        <w:spacing w:before="60" w:after="60" w:line="360" w:lineRule="auto"/>
        <w:ind w:left="567" w:hanging="567"/>
        <w:jc w:val="center"/>
        <w:rPr>
          <w:rFonts w:ascii="Arial" w:eastAsia="Arial" w:hAnsi="Arial" w:cs="Arial"/>
        </w:rPr>
      </w:pPr>
      <w:r>
        <w:rPr>
          <w:rFonts w:ascii="Arial" w:eastAsia="Arial" w:hAnsi="Arial" w:cs="Arial"/>
        </w:rPr>
        <w:t>Fonte: Elaborada pelos autores com base nos resultados do AG.</w:t>
      </w:r>
    </w:p>
    <w:p w14:paraId="28323FA2" w14:textId="066A88C1" w:rsidR="00B35351" w:rsidRPr="008857F6" w:rsidRDefault="00B35351" w:rsidP="00AD43E8">
      <w:pPr>
        <w:pStyle w:val="Default"/>
        <w:spacing w:before="60" w:after="60" w:line="360" w:lineRule="auto"/>
        <w:ind w:left="567"/>
        <w:jc w:val="both"/>
        <w:rPr>
          <w:rFonts w:ascii="Arial" w:eastAsia="Arial" w:hAnsi="Arial" w:cs="Arial"/>
        </w:rPr>
      </w:pPr>
      <w:r w:rsidRPr="008857F6">
        <w:rPr>
          <w:rFonts w:ascii="Arial" w:eastAsia="Arial" w:hAnsi="Arial" w:cs="Arial"/>
        </w:rPr>
        <w:t xml:space="preserve">Como evidenciado, o algoritmo genético foi capaz de entregar dados relevantes e reduzir o tempo médio de roteirização em </w:t>
      </w:r>
      <w:r w:rsidRPr="3EF1D3DA">
        <w:rPr>
          <w:rFonts w:ascii="Arial" w:eastAsia="Arial" w:hAnsi="Arial" w:cs="Arial"/>
        </w:rPr>
        <w:t>4</w:t>
      </w:r>
      <w:r w:rsidR="61008480" w:rsidRPr="3EF1D3DA">
        <w:rPr>
          <w:rFonts w:ascii="Arial" w:eastAsia="Arial" w:hAnsi="Arial" w:cs="Arial"/>
        </w:rPr>
        <w:t>2</w:t>
      </w:r>
      <w:r w:rsidRPr="008857F6">
        <w:rPr>
          <w:rFonts w:ascii="Arial" w:eastAsia="Arial" w:hAnsi="Arial" w:cs="Arial"/>
        </w:rPr>
        <w:t xml:space="preserve"> segundos por rota, considerando a análise de 20 rotas geradas. Com base </w:t>
      </w:r>
      <w:r w:rsidR="001A36FF">
        <w:rPr>
          <w:rFonts w:ascii="Arial" w:eastAsia="Arial" w:hAnsi="Arial" w:cs="Arial"/>
        </w:rPr>
        <w:t xml:space="preserve">em </w:t>
      </w:r>
      <w:r w:rsidR="001A36FF" w:rsidRPr="0FD78F5C">
        <w:rPr>
          <w:rFonts w:ascii="Arial" w:eastAsia="Arial" w:hAnsi="Arial" w:cs="Arial"/>
        </w:rPr>
        <w:t>pesquisa</w:t>
      </w:r>
      <w:r w:rsidR="49F4E0F5" w:rsidRPr="0FD78F5C">
        <w:rPr>
          <w:rFonts w:ascii="Arial" w:eastAsia="Arial" w:hAnsi="Arial" w:cs="Arial"/>
        </w:rPr>
        <w:t>s,</w:t>
      </w:r>
      <w:r w:rsidR="001A36FF">
        <w:rPr>
          <w:rFonts w:ascii="Arial" w:eastAsia="Arial" w:hAnsi="Arial" w:cs="Arial"/>
        </w:rPr>
        <w:t xml:space="preserve"> o</w:t>
      </w:r>
      <w:r w:rsidRPr="008857F6">
        <w:rPr>
          <w:rFonts w:ascii="Arial" w:eastAsia="Arial" w:hAnsi="Arial" w:cs="Arial"/>
        </w:rPr>
        <w:t xml:space="preserve"> </w:t>
      </w:r>
      <w:r w:rsidR="72680F77" w:rsidRPr="3B76BFDD">
        <w:rPr>
          <w:rFonts w:ascii="Arial" w:eastAsia="Arial" w:hAnsi="Arial" w:cs="Arial"/>
        </w:rPr>
        <w:t xml:space="preserve">salário </w:t>
      </w:r>
      <w:r w:rsidRPr="008857F6">
        <w:rPr>
          <w:rFonts w:ascii="Arial" w:eastAsia="Arial" w:hAnsi="Arial" w:cs="Arial"/>
        </w:rPr>
        <w:t>de um auxiliar</w:t>
      </w:r>
      <w:r>
        <w:rPr>
          <w:rFonts w:ascii="Arial" w:eastAsia="Arial" w:hAnsi="Arial" w:cs="Arial"/>
        </w:rPr>
        <w:t xml:space="preserve"> de processos</w:t>
      </w:r>
      <w:r w:rsidRPr="008857F6">
        <w:rPr>
          <w:rFonts w:ascii="Arial" w:eastAsia="Arial" w:hAnsi="Arial" w:cs="Arial"/>
        </w:rPr>
        <w:t xml:space="preserve">, que é de aproximadamente R$ </w:t>
      </w:r>
      <w:r w:rsidR="2FAC731B" w:rsidRPr="66EE9A7B">
        <w:rPr>
          <w:rFonts w:ascii="Arial" w:eastAsia="Arial" w:hAnsi="Arial" w:cs="Arial"/>
        </w:rPr>
        <w:t>2.177,</w:t>
      </w:r>
      <w:r w:rsidR="2FAC731B" w:rsidRPr="3B76BFDD">
        <w:rPr>
          <w:rFonts w:ascii="Arial" w:eastAsia="Arial" w:hAnsi="Arial" w:cs="Arial"/>
        </w:rPr>
        <w:t>00</w:t>
      </w:r>
      <w:r w:rsidRPr="008857F6">
        <w:rPr>
          <w:rFonts w:ascii="Arial" w:eastAsia="Arial" w:hAnsi="Arial" w:cs="Arial"/>
        </w:rPr>
        <w:t xml:space="preserve"> por mês</w:t>
      </w:r>
      <w:r w:rsidRPr="3B76BFDD">
        <w:rPr>
          <w:rFonts w:ascii="Arial" w:eastAsia="Arial" w:hAnsi="Arial" w:cs="Arial"/>
        </w:rPr>
        <w:t>,</w:t>
      </w:r>
      <w:r w:rsidRPr="008857F6">
        <w:rPr>
          <w:rFonts w:ascii="Arial" w:eastAsia="Arial" w:hAnsi="Arial" w:cs="Arial"/>
        </w:rPr>
        <w:t xml:space="preserve"> o valor recebido por segundo trabalhado é de R$ 0,00</w:t>
      </w:r>
      <w:r w:rsidR="005266D2">
        <w:rPr>
          <w:rFonts w:ascii="Arial" w:eastAsia="Arial" w:hAnsi="Arial" w:cs="Arial"/>
        </w:rPr>
        <w:t>3</w:t>
      </w:r>
      <w:r w:rsidRPr="008857F6">
        <w:rPr>
          <w:rFonts w:ascii="Arial" w:eastAsia="Arial" w:hAnsi="Arial" w:cs="Arial"/>
        </w:rPr>
        <w:t>. Aplicando esse cálculo ao tempo reduzido, obtemos uma economia de R$ 0,</w:t>
      </w:r>
      <w:r w:rsidR="1EBC8011" w:rsidRPr="3B76BFDD">
        <w:rPr>
          <w:rFonts w:ascii="Arial" w:eastAsia="Arial" w:hAnsi="Arial" w:cs="Arial"/>
        </w:rPr>
        <w:t>13</w:t>
      </w:r>
      <w:r w:rsidRPr="008857F6">
        <w:rPr>
          <w:rFonts w:ascii="Arial" w:eastAsia="Arial" w:hAnsi="Arial" w:cs="Arial"/>
        </w:rPr>
        <w:t xml:space="preserve"> por rota otimizada</w:t>
      </w:r>
      <w:r w:rsidR="00341DE1">
        <w:rPr>
          <w:rFonts w:ascii="Arial" w:eastAsia="Arial" w:hAnsi="Arial" w:cs="Arial"/>
        </w:rPr>
        <w:t xml:space="preserve"> (</w:t>
      </w:r>
      <w:proofErr w:type="spellStart"/>
      <w:r w:rsidR="00341DE1">
        <w:rPr>
          <w:rFonts w:ascii="Arial" w:eastAsia="Arial" w:hAnsi="Arial" w:cs="Arial"/>
        </w:rPr>
        <w:t>Glassdoor</w:t>
      </w:r>
      <w:proofErr w:type="spellEnd"/>
      <w:r w:rsidR="00341DE1">
        <w:rPr>
          <w:rFonts w:ascii="Arial" w:eastAsia="Arial" w:hAnsi="Arial" w:cs="Arial"/>
        </w:rPr>
        <w:t>, 2024)</w:t>
      </w:r>
      <w:r w:rsidRPr="008857F6">
        <w:rPr>
          <w:rFonts w:ascii="Arial" w:eastAsia="Arial" w:hAnsi="Arial" w:cs="Arial"/>
        </w:rPr>
        <w:t>.</w:t>
      </w:r>
    </w:p>
    <w:p w14:paraId="0CE85E99" w14:textId="629B09D2" w:rsidR="00B35351" w:rsidRPr="00B35351" w:rsidRDefault="003A3A3A" w:rsidP="00AD43E8">
      <w:pPr>
        <w:pStyle w:val="Default"/>
        <w:spacing w:before="60" w:after="60" w:line="360" w:lineRule="auto"/>
        <w:ind w:left="567"/>
        <w:jc w:val="both"/>
        <w:rPr>
          <w:rFonts w:ascii="Arial" w:eastAsia="Arial" w:hAnsi="Arial" w:cs="Arial"/>
        </w:rPr>
      </w:pPr>
      <w:r>
        <w:rPr>
          <w:rFonts w:ascii="Arial" w:eastAsia="Arial" w:hAnsi="Arial" w:cs="Arial"/>
        </w:rPr>
        <w:t>C</w:t>
      </w:r>
      <w:r w:rsidR="00B35351" w:rsidRPr="008857F6">
        <w:rPr>
          <w:rFonts w:ascii="Arial" w:eastAsia="Arial" w:hAnsi="Arial" w:cs="Arial"/>
        </w:rPr>
        <w:t>onsidera</w:t>
      </w:r>
      <w:r>
        <w:rPr>
          <w:rFonts w:ascii="Arial" w:eastAsia="Arial" w:hAnsi="Arial" w:cs="Arial"/>
        </w:rPr>
        <w:t>ndo</w:t>
      </w:r>
      <w:r w:rsidR="00B35351" w:rsidRPr="008857F6">
        <w:rPr>
          <w:rFonts w:ascii="Arial" w:eastAsia="Arial" w:hAnsi="Arial" w:cs="Arial"/>
        </w:rPr>
        <w:t xml:space="preserve"> 20 auxiliares executando pelo menos </w:t>
      </w:r>
      <w:r w:rsidR="005639FA">
        <w:rPr>
          <w:rFonts w:ascii="Arial" w:eastAsia="Arial" w:hAnsi="Arial" w:cs="Arial"/>
        </w:rPr>
        <w:t>10</w:t>
      </w:r>
      <w:r w:rsidR="00B35351" w:rsidRPr="008857F6">
        <w:rPr>
          <w:rFonts w:ascii="Arial" w:eastAsia="Arial" w:hAnsi="Arial" w:cs="Arial"/>
        </w:rPr>
        <w:t xml:space="preserve"> rotas diárias, a economia </w:t>
      </w:r>
      <w:r w:rsidR="00A23EEA">
        <w:rPr>
          <w:rFonts w:ascii="Arial" w:eastAsia="Arial" w:hAnsi="Arial" w:cs="Arial"/>
        </w:rPr>
        <w:t>diária</w:t>
      </w:r>
      <w:r w:rsidR="00B35351" w:rsidRPr="008857F6">
        <w:rPr>
          <w:rFonts w:ascii="Arial" w:eastAsia="Arial" w:hAnsi="Arial" w:cs="Arial"/>
        </w:rPr>
        <w:t xml:space="preserve"> alcança R$ 2</w:t>
      </w:r>
      <w:r w:rsidR="00AF296E">
        <w:rPr>
          <w:rFonts w:ascii="Arial" w:eastAsia="Arial" w:hAnsi="Arial" w:cs="Arial"/>
        </w:rPr>
        <w:t>3</w:t>
      </w:r>
      <w:r w:rsidR="00B35351" w:rsidRPr="008857F6">
        <w:rPr>
          <w:rFonts w:ascii="Arial" w:eastAsia="Arial" w:hAnsi="Arial" w:cs="Arial"/>
        </w:rPr>
        <w:t>,</w:t>
      </w:r>
      <w:r w:rsidR="00AF296E">
        <w:rPr>
          <w:rFonts w:ascii="Arial" w:eastAsia="Arial" w:hAnsi="Arial" w:cs="Arial"/>
        </w:rPr>
        <w:t>09</w:t>
      </w:r>
      <w:r w:rsidR="00B35351" w:rsidRPr="008857F6">
        <w:rPr>
          <w:rFonts w:ascii="Arial" w:eastAsia="Arial" w:hAnsi="Arial" w:cs="Arial"/>
        </w:rPr>
        <w:t xml:space="preserve">, o que representa um potencial de R$ </w:t>
      </w:r>
      <w:r w:rsidR="005639FA">
        <w:rPr>
          <w:rFonts w:ascii="Arial" w:eastAsia="Arial" w:hAnsi="Arial" w:cs="Arial"/>
        </w:rPr>
        <w:t>6</w:t>
      </w:r>
      <w:r w:rsidR="00AF296E">
        <w:rPr>
          <w:rFonts w:ascii="Arial" w:eastAsia="Arial" w:hAnsi="Arial" w:cs="Arial"/>
        </w:rPr>
        <w:t>0</w:t>
      </w:r>
      <w:r w:rsidR="00B35351" w:rsidRPr="008857F6">
        <w:rPr>
          <w:rFonts w:ascii="Arial" w:eastAsia="Arial" w:hAnsi="Arial" w:cs="Arial"/>
        </w:rPr>
        <w:t>.</w:t>
      </w:r>
      <w:r w:rsidR="00AF296E">
        <w:rPr>
          <w:rFonts w:ascii="Arial" w:eastAsia="Arial" w:hAnsi="Arial" w:cs="Arial"/>
        </w:rPr>
        <w:t>956</w:t>
      </w:r>
      <w:r w:rsidR="00B35351" w:rsidRPr="008857F6">
        <w:rPr>
          <w:rFonts w:ascii="Arial" w:eastAsia="Arial" w:hAnsi="Arial" w:cs="Arial"/>
        </w:rPr>
        <w:t>,</w:t>
      </w:r>
      <w:r w:rsidR="00AF296E">
        <w:rPr>
          <w:rFonts w:ascii="Arial" w:eastAsia="Arial" w:hAnsi="Arial" w:cs="Arial"/>
        </w:rPr>
        <w:t>00</w:t>
      </w:r>
      <w:r w:rsidR="00B35351" w:rsidRPr="008857F6">
        <w:rPr>
          <w:rFonts w:ascii="Arial" w:eastAsia="Arial" w:hAnsi="Arial" w:cs="Arial"/>
        </w:rPr>
        <w:t xml:space="preserve"> por ano</w:t>
      </w:r>
      <w:r w:rsidR="00F6779D">
        <w:rPr>
          <w:rFonts w:ascii="Arial" w:eastAsia="Arial" w:hAnsi="Arial" w:cs="Arial"/>
        </w:rPr>
        <w:t xml:space="preserve"> e 6,</w:t>
      </w:r>
      <w:r w:rsidR="004E1D0A">
        <w:rPr>
          <w:rFonts w:ascii="Arial" w:eastAsia="Arial" w:hAnsi="Arial" w:cs="Arial"/>
        </w:rPr>
        <w:t>1</w:t>
      </w:r>
      <w:r w:rsidR="00F6779D">
        <w:rPr>
          <w:rFonts w:ascii="Arial" w:eastAsia="Arial" w:hAnsi="Arial" w:cs="Arial"/>
        </w:rPr>
        <w:t xml:space="preserve"> horas.</w:t>
      </w:r>
      <w:r w:rsidR="00B35351" w:rsidRPr="008857F6">
        <w:rPr>
          <w:rFonts w:ascii="Arial" w:eastAsia="Arial" w:hAnsi="Arial" w:cs="Arial"/>
        </w:rPr>
        <w:t xml:space="preserve"> Esses resultados demonstram a eficiência do algoritmo em gerar otimizações que impactam diretamente nos custos </w:t>
      </w:r>
      <w:r w:rsidR="7BC5922E" w:rsidRPr="1962DD70">
        <w:rPr>
          <w:rFonts w:ascii="Arial" w:eastAsia="Arial" w:hAnsi="Arial" w:cs="Arial"/>
        </w:rPr>
        <w:t xml:space="preserve">da </w:t>
      </w:r>
      <w:r w:rsidR="7BC5922E" w:rsidRPr="1102A8D3">
        <w:rPr>
          <w:rFonts w:ascii="Arial" w:eastAsia="Arial" w:hAnsi="Arial" w:cs="Arial"/>
        </w:rPr>
        <w:t>empresa</w:t>
      </w:r>
      <w:r w:rsidR="00B35351" w:rsidRPr="008857F6">
        <w:rPr>
          <w:rFonts w:ascii="Arial" w:eastAsia="Arial" w:hAnsi="Arial" w:cs="Arial"/>
        </w:rPr>
        <w:t>.</w:t>
      </w:r>
    </w:p>
    <w:p w14:paraId="7EFF2393" w14:textId="0E9FFFF7" w:rsidR="00F536C7" w:rsidRPr="00F536C7" w:rsidRDefault="2D1A31EE" w:rsidP="00296B29">
      <w:pPr>
        <w:pStyle w:val="SecaoPrimeira"/>
        <w:numPr>
          <w:ilvl w:val="0"/>
          <w:numId w:val="25"/>
        </w:numPr>
        <w:tabs>
          <w:tab w:val="num" w:pos="360"/>
        </w:tabs>
        <w:ind w:left="357" w:hanging="357"/>
        <w:rPr>
          <w:rFonts w:ascii="Arial" w:hAnsi="Arial" w:cs="Arial"/>
          <w:color w:val="auto"/>
          <w:sz w:val="24"/>
          <w:szCs w:val="24"/>
        </w:rPr>
      </w:pPr>
      <w:r w:rsidRPr="3C25983B">
        <w:rPr>
          <w:rFonts w:ascii="Arial" w:hAnsi="Arial" w:cs="Arial"/>
          <w:color w:val="auto"/>
          <w:sz w:val="24"/>
          <w:szCs w:val="24"/>
        </w:rPr>
        <w:t>C</w:t>
      </w:r>
      <w:r w:rsidR="00F536C7" w:rsidRPr="3C25983B">
        <w:rPr>
          <w:rFonts w:ascii="Arial" w:hAnsi="Arial" w:cs="Arial"/>
          <w:color w:val="auto"/>
          <w:sz w:val="24"/>
          <w:szCs w:val="24"/>
        </w:rPr>
        <w:t>onclusão</w:t>
      </w:r>
    </w:p>
    <w:p w14:paraId="1FC5990A" w14:textId="4BAE0B05" w:rsidR="1D26F151" w:rsidRDefault="1D26F151" w:rsidP="001C0238">
      <w:pPr>
        <w:spacing w:line="360" w:lineRule="auto"/>
        <w:ind w:left="567"/>
        <w:rPr>
          <w:rFonts w:eastAsia="Arial"/>
        </w:rPr>
      </w:pPr>
      <w:r w:rsidRPr="190DE52E">
        <w:rPr>
          <w:rFonts w:ascii="Arial" w:eastAsia="Arial" w:hAnsi="Arial" w:cs="Arial"/>
          <w:sz w:val="24"/>
          <w:szCs w:val="24"/>
        </w:rPr>
        <w:t>Com base nas análises realizadas e nos resultados alcançados, ficou evidente que os objetivos propostos foram atendidos. A utilização da Inteligência Artificial (IA) na otimização de processos demonstrou ser uma estratégia eficaz, com impactos significativos na eficiência e reduções de custo.</w:t>
      </w:r>
    </w:p>
    <w:p w14:paraId="5AFE639B" w14:textId="148B787C" w:rsidR="1D26F151" w:rsidRDefault="1D26F151" w:rsidP="001C0238">
      <w:pPr>
        <w:spacing w:line="360" w:lineRule="auto"/>
        <w:ind w:left="567"/>
      </w:pPr>
      <w:r w:rsidRPr="190DE52E">
        <w:rPr>
          <w:rFonts w:ascii="Arial" w:eastAsia="Arial" w:hAnsi="Arial" w:cs="Arial"/>
          <w:sz w:val="24"/>
          <w:szCs w:val="24"/>
        </w:rPr>
        <w:t xml:space="preserve">A implementação de algoritmos genéticos para a roteirização e sequenciamento de tarefas foi um diferencial importante, contribuindo para a redução de deslocamentos e tempos de execução. Esses avanços resultaram em benefícios, como a diminuição de custos, aumento da velocidade dos processos e </w:t>
      </w:r>
      <w:r w:rsidR="5813BD92" w:rsidRPr="5C62F751">
        <w:rPr>
          <w:rFonts w:ascii="Arial" w:eastAsia="Arial" w:hAnsi="Arial" w:cs="Arial"/>
          <w:sz w:val="24"/>
          <w:szCs w:val="24"/>
        </w:rPr>
        <w:t>maior confiabilidade na execução das rotas.</w:t>
      </w:r>
    </w:p>
    <w:p w14:paraId="18CE5586" w14:textId="4B7BA730" w:rsidR="5813BD92" w:rsidRDefault="5813BD92" w:rsidP="5C62F751">
      <w:pPr>
        <w:spacing w:line="360" w:lineRule="auto"/>
        <w:ind w:left="567"/>
      </w:pPr>
      <w:r w:rsidRPr="5C62F751">
        <w:rPr>
          <w:rFonts w:ascii="Arial" w:eastAsia="Arial" w:hAnsi="Arial" w:cs="Arial"/>
          <w:sz w:val="24"/>
          <w:szCs w:val="24"/>
        </w:rPr>
        <w:t>Além disso, a solução proposta não apenas otimizou fluxos, mas também capacitou os usuários a realizar tarefas de forma mais eficaz, consolidando a confiança na tecnologia como uma ferramenta transformadora. Do ponto de vista empresarial, a integração com sistemas legados foi considerada essencial para garantir a continuidade operacional e o aproveitamento de dados históricos, criando um ambiente unificado que potencializa a tomada de decisões. A proposta também reforça a importância de um planejamento robusto para a manutenção da automação, garantindo a atualização contínua dos algoritmos e a escalabilidade da solução.</w:t>
      </w:r>
    </w:p>
    <w:p w14:paraId="4E5FE1F9" w14:textId="3EB24958" w:rsidR="5813BD92" w:rsidRDefault="5813BD92" w:rsidP="5C62F751">
      <w:pPr>
        <w:spacing w:line="360" w:lineRule="auto"/>
        <w:ind w:left="567"/>
      </w:pPr>
      <w:r w:rsidRPr="5C62F751">
        <w:rPr>
          <w:rFonts w:ascii="Arial" w:eastAsia="Arial" w:hAnsi="Arial" w:cs="Arial"/>
          <w:sz w:val="24"/>
          <w:szCs w:val="24"/>
        </w:rPr>
        <w:t>Como extensão deste estudo, sugere-se explorar novas aplicações de IA com a implementação de algoritmos heurísticos, como os algoritmos de colônia de formigas, para outros processos, como a separação de mercadorias e a gestão de estoques. Essas iniciativas podem desbloquear ganhos adicionais em produtividade e qualidade, reforçando ainda mais o papel estratégico da tecnologia na transformação digital dos fluxos operacionais.</w:t>
      </w:r>
    </w:p>
    <w:p w14:paraId="19765015" w14:textId="08E9C2AA" w:rsidR="5C62F751" w:rsidRDefault="5813BD92" w:rsidP="5C62F751">
      <w:pPr>
        <w:spacing w:line="360" w:lineRule="auto"/>
        <w:ind w:left="567"/>
        <w:rPr>
          <w:rFonts w:eastAsia="Arial"/>
        </w:rPr>
      </w:pPr>
      <w:r w:rsidRPr="5C62F751">
        <w:rPr>
          <w:rFonts w:ascii="Arial" w:eastAsia="Arial" w:hAnsi="Arial" w:cs="Arial"/>
          <w:sz w:val="24"/>
          <w:szCs w:val="24"/>
        </w:rPr>
        <w:t>Essa abordagem reafirma o potencial da IA como uma aliada essencial para alcançar maiores níveis de eficiência e competitividade das organizações, promovendo a sustentabilidade das soluções e seu alinhamento com as exigências dinâmicas do mercado.</w:t>
      </w:r>
    </w:p>
    <w:p w14:paraId="788E3C95" w14:textId="0031E849" w:rsidR="190DE52E" w:rsidRDefault="190DE52E" w:rsidP="190DE52E">
      <w:pPr>
        <w:spacing w:after="240" w:line="360" w:lineRule="auto"/>
        <w:ind w:left="567"/>
        <w:rPr>
          <w:rFonts w:ascii="Arial" w:eastAsia="Arial" w:hAnsi="Arial" w:cs="Arial"/>
          <w:sz w:val="24"/>
          <w:szCs w:val="24"/>
        </w:rPr>
      </w:pPr>
    </w:p>
    <w:p w14:paraId="3782938D" w14:textId="77777777" w:rsidR="00B4447D" w:rsidRPr="00595FB2" w:rsidRDefault="00B4447D">
      <w:pPr>
        <w:suppressAutoHyphens w:val="0"/>
        <w:overflowPunct/>
        <w:autoSpaceDE/>
        <w:autoSpaceDN/>
        <w:adjustRightInd/>
        <w:spacing w:after="160" w:line="259" w:lineRule="auto"/>
        <w:jc w:val="left"/>
        <w:textAlignment w:val="auto"/>
        <w:rPr>
          <w:rFonts w:ascii="Arial" w:hAnsi="Arial" w:cs="Arial"/>
          <w:b/>
          <w:bCs/>
          <w:caps/>
          <w:sz w:val="24"/>
          <w:szCs w:val="24"/>
        </w:rPr>
      </w:pPr>
      <w:r w:rsidRPr="00595FB2">
        <w:rPr>
          <w:rFonts w:ascii="Arial" w:hAnsi="Arial" w:cs="Arial"/>
          <w:sz w:val="24"/>
          <w:szCs w:val="24"/>
        </w:rPr>
        <w:br w:type="page"/>
      </w:r>
    </w:p>
    <w:p w14:paraId="0DEDCF6E" w14:textId="7016D8A8" w:rsidR="00260ED9" w:rsidRPr="00595FB2" w:rsidRDefault="00F536C7" w:rsidP="00260ED9">
      <w:pPr>
        <w:pStyle w:val="SecaoPrimeira"/>
        <w:spacing w:before="280" w:line="360" w:lineRule="auto"/>
        <w:ind w:firstLine="142"/>
        <w:rPr>
          <w:rFonts w:ascii="Arial" w:hAnsi="Arial" w:cs="Arial"/>
          <w:b w:val="0"/>
          <w:bCs w:val="0"/>
          <w:color w:val="auto"/>
          <w:sz w:val="24"/>
          <w:szCs w:val="24"/>
          <w:lang w:val="en-US"/>
        </w:rPr>
      </w:pPr>
      <w:r w:rsidRPr="154D203F">
        <w:rPr>
          <w:rFonts w:ascii="Arial" w:hAnsi="Arial" w:cs="Arial"/>
          <w:color w:val="auto"/>
          <w:sz w:val="24"/>
          <w:szCs w:val="24"/>
          <w:lang w:val="en-US"/>
        </w:rPr>
        <w:t>Referências</w:t>
      </w:r>
    </w:p>
    <w:p w14:paraId="773B76F7" w14:textId="77777777" w:rsidR="00260ED9" w:rsidRPr="00A755E6" w:rsidRDefault="00260ED9"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BARTHOLDI, J. J. Warehouse &amp; Distribution Science. 2. ed. Florida: Warehouse &amp; Distribution Science, 2020. </w:t>
      </w:r>
      <w:r w:rsidRPr="154D203F">
        <w:rPr>
          <w:rFonts w:ascii="Arial" w:hAnsi="Arial" w:cs="Arial"/>
          <w:color w:val="000000" w:themeColor="text1"/>
        </w:rPr>
        <w:t>Disponível em: https://www.warehouse-science.com/book/editions/wh-sci-0.98.1.pdf. Acesso em: 22 out. 2024.</w:t>
      </w:r>
    </w:p>
    <w:p w14:paraId="1B5C01B2" w14:textId="155D152E"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BOWERSOX, D. J.; CLOSS, D. J.; COOPER, M. B. Supply Chain Logistics Management. </w:t>
      </w:r>
      <w:r w:rsidRPr="154D203F">
        <w:rPr>
          <w:rFonts w:ascii="Arial" w:hAnsi="Arial" w:cs="Arial"/>
          <w:color w:val="000000" w:themeColor="text1"/>
        </w:rPr>
        <w:t>4. ed. McGraw-Hill, 2013. Disponível em: https://archive.org/details/supplychainlogis00dona/page/n13/mode/2up. Acesso em: 22 out. 2024.</w:t>
      </w:r>
    </w:p>
    <w:p w14:paraId="0BB69528" w14:textId="2D2C640A" w:rsidR="403A30A1" w:rsidRPr="00FD40EA" w:rsidRDefault="00F6234C" w:rsidP="0028099E">
      <w:pPr>
        <w:spacing w:beforeLines="60" w:before="144" w:afterLines="60" w:after="144" w:line="360" w:lineRule="auto"/>
        <w:ind w:left="567"/>
        <w:rPr>
          <w:rFonts w:ascii="Arial" w:eastAsia="Arial" w:hAnsi="Arial" w:cs="Arial"/>
        </w:rPr>
      </w:pPr>
      <w:r w:rsidRPr="154D203F">
        <w:rPr>
          <w:rFonts w:ascii="Arial" w:hAnsi="Arial" w:cs="Arial"/>
          <w:color w:val="000000" w:themeColor="text1"/>
        </w:rPr>
        <w:t>COSTA, L. H. et al. Inteligência Artificial e Otimização de Processos Computacionais: Aplicação em Sistemas de Gestão de Tarefas. In: Simpósio Brasileiro de Pesquisa Operacional, 2022. Disponível em: https://www.sbpog.org.br. Acesso em: 28 nov. 2024.</w:t>
      </w:r>
    </w:p>
    <w:p w14:paraId="3DE03D6D" w14:textId="75348B25" w:rsidR="6050ABC8" w:rsidRPr="008857F6" w:rsidRDefault="6050ABC8"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DORIGO, M.; DI CARO, G. The Ant Colony Optimization Metaheuristic. Proceedings of the 1999 Congress on Evolutionary Computation. 1999.</w:t>
      </w:r>
    </w:p>
    <w:p w14:paraId="23EB86CD" w14:textId="3F6C2DC9" w:rsidR="00F6234C" w:rsidRPr="00595FB2" w:rsidRDefault="00260ED9" w:rsidP="00260ED9">
      <w:pPr>
        <w:ind w:left="567"/>
        <w:rPr>
          <w:rFonts w:ascii="Arial" w:hAnsi="Arial" w:cs="Arial"/>
          <w:color w:val="000000" w:themeColor="text1"/>
          <w:lang w:val="en-US"/>
        </w:rPr>
      </w:pPr>
      <w:r w:rsidRPr="154D203F">
        <w:rPr>
          <w:rFonts w:ascii="Arial" w:hAnsi="Arial" w:cs="Arial"/>
          <w:color w:val="000000" w:themeColor="text1"/>
          <w:lang w:val="en-US"/>
        </w:rPr>
        <w:t xml:space="preserve">GAGLIARDI, G. R. Warehouse management: a complete guide to improving efficiency and minimizing costs in the modern warehouse. </w:t>
      </w:r>
      <w:r w:rsidRPr="00FD40EA">
        <w:rPr>
          <w:rFonts w:ascii="Arial" w:hAnsi="Arial" w:cs="Arial"/>
          <w:color w:val="000000" w:themeColor="text1"/>
        </w:rPr>
        <w:t xml:space="preserve">3. ed. London: Kogan Page, 2017. </w:t>
      </w:r>
      <w:r w:rsidRPr="154D203F">
        <w:rPr>
          <w:rFonts w:ascii="Arial" w:hAnsi="Arial" w:cs="Arial"/>
          <w:color w:val="000000" w:themeColor="text1"/>
        </w:rPr>
        <w:t xml:space="preserve">448 p. Disponível em: https://search.worldcat.org/pt/title/warehouse-management-a-complete-guide-to-improving-efficiency-and-minimizing-costs-in-the-modern-warehouse/oclc/1009176768.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29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 </w:t>
      </w:r>
    </w:p>
    <w:p w14:paraId="23F770B5" w14:textId="60EFD5B2" w:rsidR="1BDAF054" w:rsidRDefault="1BDAF054"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GAMBARDELLA, L. M.; DORIGO, M. Solving asymmetric and Euclidean TSPs by Ant Colony System. In Proceedings of the European Conference on Artificial Intelligence. 2000.</w:t>
      </w:r>
    </w:p>
    <w:p w14:paraId="5D4F8ACD" w14:textId="52229FBB" w:rsidR="00341DE1" w:rsidRPr="001A36FF" w:rsidRDefault="00341DE1" w:rsidP="52A08EC4">
      <w:pPr>
        <w:spacing w:beforeLines="60" w:before="144" w:afterLines="60" w:after="144" w:line="360" w:lineRule="auto"/>
        <w:ind w:left="567"/>
        <w:rPr>
          <w:rFonts w:ascii="Arial" w:hAnsi="Arial" w:cs="Arial"/>
          <w:color w:val="000000" w:themeColor="text1"/>
        </w:rPr>
      </w:pPr>
      <w:r>
        <w:rPr>
          <w:rFonts w:ascii="Arial" w:hAnsi="Arial" w:cs="Arial"/>
          <w:color w:val="000000" w:themeColor="text1"/>
          <w:lang w:val="en-US"/>
        </w:rPr>
        <w:t xml:space="preserve">GLASSDOOR. </w:t>
      </w:r>
      <w:r w:rsidR="004E5204" w:rsidRPr="004E5204">
        <w:rPr>
          <w:rFonts w:ascii="Arial" w:hAnsi="Arial" w:cs="Arial"/>
          <w:color w:val="000000" w:themeColor="text1"/>
        </w:rPr>
        <w:t>Salários de Auxiliar De Processos</w:t>
      </w:r>
      <w:r w:rsidR="004E5204">
        <w:rPr>
          <w:rFonts w:ascii="Arial" w:hAnsi="Arial" w:cs="Arial"/>
          <w:color w:val="000000" w:themeColor="text1"/>
        </w:rPr>
        <w:t xml:space="preserve">. Disponível em: </w:t>
      </w:r>
      <w:r w:rsidR="004E5204" w:rsidRPr="001A36FF">
        <w:rPr>
          <w:rFonts w:ascii="Arial" w:hAnsi="Arial" w:cs="Arial"/>
          <w:color w:val="000000" w:themeColor="text1"/>
        </w:rPr>
        <w:t>https://www.glassdoor.com.br/Sal%C3%A1rios/auxiliar-de-processos-sal%C3%A1rio-SRCH_KO0,21.htm</w:t>
      </w:r>
      <w:r w:rsidR="004E5204">
        <w:rPr>
          <w:rFonts w:ascii="Arial" w:hAnsi="Arial" w:cs="Arial"/>
          <w:color w:val="000000" w:themeColor="text1"/>
        </w:rPr>
        <w:t xml:space="preserve">. </w:t>
      </w:r>
      <w:r w:rsidR="004E5204" w:rsidRPr="001A36FF">
        <w:rPr>
          <w:rFonts w:ascii="Arial" w:hAnsi="Arial" w:cs="Arial"/>
          <w:color w:val="000000" w:themeColor="text1"/>
        </w:rPr>
        <w:t xml:space="preserve">Acesso em: 04 </w:t>
      </w:r>
      <w:r w:rsidR="001A36FF" w:rsidRPr="001A36FF">
        <w:rPr>
          <w:rFonts w:ascii="Arial" w:hAnsi="Arial" w:cs="Arial"/>
          <w:color w:val="000000" w:themeColor="text1"/>
        </w:rPr>
        <w:t>dez, 2024.</w:t>
      </w:r>
    </w:p>
    <w:p w14:paraId="3DC2DAC0" w14:textId="7776C8FE" w:rsidR="1DF75616" w:rsidRDefault="55A436C2" w:rsidP="1DF75616">
      <w:pPr>
        <w:spacing w:beforeLines="60" w:before="144" w:afterLines="60" w:after="144" w:line="360" w:lineRule="auto"/>
        <w:ind w:left="567"/>
        <w:rPr>
          <w:rFonts w:ascii="Arial" w:hAnsi="Arial" w:cs="Arial"/>
          <w:color w:val="000000" w:themeColor="text1"/>
          <w:lang w:val="en-US"/>
        </w:rPr>
      </w:pPr>
      <w:r w:rsidRPr="445CA43C">
        <w:rPr>
          <w:rFonts w:ascii="Arial" w:eastAsia="Arial" w:hAnsi="Arial" w:cs="Arial"/>
          <w:color w:val="000000" w:themeColor="text1"/>
          <w:lang w:val="en-US"/>
        </w:rPr>
        <w:t xml:space="preserve">GOLDBERG, D. E. Genetic Algorithms in Search, Optimization, and Machine Learning. Addison-Wesley, 1989. </w:t>
      </w:r>
      <w:proofErr w:type="spellStart"/>
      <w:r w:rsidRPr="445CA43C">
        <w:rPr>
          <w:rFonts w:ascii="Arial" w:eastAsia="Arial" w:hAnsi="Arial" w:cs="Arial"/>
          <w:color w:val="000000" w:themeColor="text1"/>
          <w:lang w:val="en-US"/>
        </w:rPr>
        <w:t>Disponível</w:t>
      </w:r>
      <w:proofErr w:type="spellEnd"/>
      <w:r w:rsidRPr="445CA43C">
        <w:rPr>
          <w:rFonts w:ascii="Arial" w:eastAsia="Arial" w:hAnsi="Arial" w:cs="Arial"/>
          <w:color w:val="000000" w:themeColor="text1"/>
          <w:lang w:val="en-US"/>
        </w:rPr>
        <w:t xml:space="preserve"> </w:t>
      </w:r>
      <w:proofErr w:type="spellStart"/>
      <w:r w:rsidRPr="445CA43C">
        <w:rPr>
          <w:rFonts w:ascii="Arial" w:eastAsia="Arial" w:hAnsi="Arial" w:cs="Arial"/>
          <w:color w:val="000000" w:themeColor="text1"/>
          <w:lang w:val="en-US"/>
        </w:rPr>
        <w:t>em</w:t>
      </w:r>
      <w:proofErr w:type="spellEnd"/>
      <w:r w:rsidRPr="22F616F0">
        <w:rPr>
          <w:rFonts w:ascii="Arial" w:hAnsi="Arial" w:cs="Arial"/>
          <w:color w:val="000000" w:themeColor="text1"/>
          <w:lang w:val="en-US"/>
        </w:rPr>
        <w:t xml:space="preserve">: </w:t>
      </w:r>
      <w:hyperlink r:id="rId25">
        <w:r w:rsidRPr="445CA43C">
          <w:rPr>
            <w:rFonts w:ascii="Arial" w:eastAsia="Arial" w:hAnsi="Arial" w:cs="Arial"/>
            <w:color w:val="000000" w:themeColor="text1"/>
            <w:lang w:val="en-US"/>
          </w:rPr>
          <w:t>https://www.amazon.com/Genetic-Algorithms-Search-Optimization-Learning/dp/0201157675</w:t>
        </w:r>
      </w:hyperlink>
      <w:r w:rsidRPr="445CA43C">
        <w:rPr>
          <w:rFonts w:ascii="Arial" w:eastAsia="Arial" w:hAnsi="Arial" w:cs="Arial"/>
          <w:color w:val="000000" w:themeColor="text1"/>
          <w:lang w:val="en-US"/>
        </w:rPr>
        <w:t xml:space="preserve">. </w:t>
      </w:r>
      <w:proofErr w:type="spellStart"/>
      <w:r w:rsidRPr="445CA43C">
        <w:rPr>
          <w:rFonts w:ascii="Arial" w:eastAsia="Arial" w:hAnsi="Arial" w:cs="Arial"/>
          <w:color w:val="000000" w:themeColor="text1"/>
          <w:lang w:val="en-US"/>
        </w:rPr>
        <w:t>Acesso</w:t>
      </w:r>
      <w:proofErr w:type="spellEnd"/>
      <w:r w:rsidRPr="445CA43C">
        <w:rPr>
          <w:rFonts w:ascii="Arial" w:eastAsia="Arial" w:hAnsi="Arial" w:cs="Arial"/>
          <w:color w:val="000000" w:themeColor="text1"/>
          <w:lang w:val="en-US"/>
        </w:rPr>
        <w:t xml:space="preserve"> </w:t>
      </w:r>
      <w:proofErr w:type="spellStart"/>
      <w:r w:rsidRPr="445CA43C">
        <w:rPr>
          <w:rFonts w:ascii="Arial" w:eastAsia="Arial" w:hAnsi="Arial" w:cs="Arial"/>
          <w:color w:val="000000" w:themeColor="text1"/>
          <w:lang w:val="en-US"/>
        </w:rPr>
        <w:t>em</w:t>
      </w:r>
      <w:proofErr w:type="spellEnd"/>
      <w:r w:rsidRPr="445CA43C">
        <w:rPr>
          <w:rFonts w:ascii="Arial" w:eastAsia="Arial" w:hAnsi="Arial" w:cs="Arial"/>
          <w:color w:val="000000" w:themeColor="text1"/>
          <w:lang w:val="en-US"/>
        </w:rPr>
        <w:t>: 22 out. 2024.</w:t>
      </w:r>
    </w:p>
    <w:p w14:paraId="6A49D76F" w14:textId="51F7439B" w:rsidR="00F6234C" w:rsidRPr="00A755E6" w:rsidRDefault="00F6234C"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GOODFELLOW, I.; BENGIO, Y.; COURVILLE, A. Deep Learning. </w:t>
      </w:r>
      <w:r w:rsidRPr="154D203F">
        <w:rPr>
          <w:rFonts w:ascii="Arial" w:hAnsi="Arial" w:cs="Arial"/>
          <w:color w:val="000000" w:themeColor="text1"/>
        </w:rPr>
        <w:t>Cambridge, MA: MIT Press, 2016. Disponível em: https://www.deeplearningbook.org. Acesso em: 28 nov. 2024.</w:t>
      </w:r>
    </w:p>
    <w:p w14:paraId="37E5A0E9" w14:textId="5F78C2BC"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HOLLAND, J. H. Adaptation in Natural and Artificial Systems. </w:t>
      </w:r>
      <w:r w:rsidRPr="154D203F">
        <w:rPr>
          <w:rFonts w:ascii="Arial" w:hAnsi="Arial" w:cs="Arial"/>
          <w:color w:val="000000" w:themeColor="text1"/>
        </w:rPr>
        <w:t>MIT Press, 1992. Disponível em: https://archive.org/details/adaptation-in-natural-and-artificial-systems. Acesso em: 28 nov. 2024.</w:t>
      </w:r>
    </w:p>
    <w:p w14:paraId="5E073155" w14:textId="757946F3" w:rsidR="007178D4" w:rsidRPr="008E6EAD" w:rsidRDefault="00F6234C" w:rsidP="00260ED9">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 xml:space="preserve">HOLLAND, J. H. </w:t>
      </w:r>
      <w:proofErr w:type="spellStart"/>
      <w:r w:rsidRPr="154D203F">
        <w:rPr>
          <w:rFonts w:ascii="Arial" w:hAnsi="Arial" w:cs="Arial"/>
          <w:color w:val="000000" w:themeColor="text1"/>
        </w:rPr>
        <w:t>Genetic</w:t>
      </w:r>
      <w:proofErr w:type="spellEnd"/>
      <w:r w:rsidRPr="154D203F">
        <w:rPr>
          <w:rFonts w:ascii="Arial" w:hAnsi="Arial" w:cs="Arial"/>
          <w:color w:val="000000" w:themeColor="text1"/>
        </w:rPr>
        <w:t xml:space="preserve"> </w:t>
      </w:r>
      <w:proofErr w:type="spellStart"/>
      <w:r w:rsidRPr="154D203F">
        <w:rPr>
          <w:rFonts w:ascii="Arial" w:hAnsi="Arial" w:cs="Arial"/>
          <w:color w:val="000000" w:themeColor="text1"/>
        </w:rPr>
        <w:t>Algorithms</w:t>
      </w:r>
      <w:proofErr w:type="spellEnd"/>
      <w:r w:rsidRPr="154D203F">
        <w:rPr>
          <w:rFonts w:ascii="Arial" w:hAnsi="Arial" w:cs="Arial"/>
          <w:color w:val="000000" w:themeColor="text1"/>
        </w:rPr>
        <w:t xml:space="preserve">. </w:t>
      </w:r>
      <w:proofErr w:type="spellStart"/>
      <w:r w:rsidRPr="154D203F">
        <w:rPr>
          <w:rFonts w:ascii="Arial" w:hAnsi="Arial" w:cs="Arial"/>
          <w:color w:val="000000" w:themeColor="text1"/>
        </w:rPr>
        <w:t>Scientific</w:t>
      </w:r>
      <w:proofErr w:type="spellEnd"/>
      <w:r w:rsidRPr="154D203F">
        <w:rPr>
          <w:rFonts w:ascii="Arial" w:hAnsi="Arial" w:cs="Arial"/>
          <w:color w:val="000000" w:themeColor="text1"/>
        </w:rPr>
        <w:t xml:space="preserve"> American, v. 267, n. 1, p. 66-72, 1992. Disponível em: https://www.scientificamerican.com. Acesso em: 22 out. 2024.</w:t>
      </w:r>
      <w:r w:rsidR="007178D4" w:rsidRPr="154D203F">
        <w:rPr>
          <w:rFonts w:ascii="Arial" w:hAnsi="Arial" w:cs="Arial"/>
          <w:color w:val="000000" w:themeColor="text1"/>
        </w:rPr>
        <w:t xml:space="preserve"> </w:t>
      </w:r>
    </w:p>
    <w:p w14:paraId="488953D1" w14:textId="3BFA9D3C" w:rsidR="5C586A4B" w:rsidRDefault="5C586A4B" w:rsidP="0D6D5F72">
      <w:pPr>
        <w:spacing w:beforeLines="60" w:before="144" w:afterLines="60" w:after="144" w:line="360" w:lineRule="auto"/>
        <w:ind w:left="567"/>
        <w:rPr>
          <w:rFonts w:ascii="Arial" w:hAnsi="Arial" w:cs="Arial"/>
          <w:color w:val="000000" w:themeColor="text1"/>
          <w:lang w:val="en-US"/>
        </w:rPr>
      </w:pPr>
      <w:r w:rsidRPr="445CA43C">
        <w:rPr>
          <w:rFonts w:ascii="Arial" w:eastAsia="Arial" w:hAnsi="Arial" w:cs="Arial"/>
          <w:color w:val="000000" w:themeColor="text1"/>
          <w:lang w:val="en-US"/>
        </w:rPr>
        <w:t>MITCHELL, M. An Introduction to Genetic Algorithms. MIT Press, 1996. Disponível em: https://mitpress.mit.edu/books/introduction-genetic-algorithms. Acesso em: 22 out. 2024.</w:t>
      </w:r>
    </w:p>
    <w:p w14:paraId="70D9BAE1" w14:textId="3660A7C2" w:rsidR="00E34DF6" w:rsidRPr="0083661F" w:rsidRDefault="00380B73" w:rsidP="0043238B">
      <w:pPr>
        <w:spacing w:beforeLines="60" w:before="144" w:afterLines="60" w:after="144" w:line="360" w:lineRule="auto"/>
        <w:ind w:left="567"/>
        <w:jc w:val="left"/>
        <w:rPr>
          <w:rFonts w:ascii="Arial" w:hAnsi="Arial" w:cs="Arial"/>
          <w:color w:val="000000" w:themeColor="text1"/>
        </w:rPr>
      </w:pPr>
      <w:r w:rsidRPr="154D203F">
        <w:rPr>
          <w:rFonts w:ascii="Arial" w:hAnsi="Arial" w:cs="Arial"/>
          <w:color w:val="000000" w:themeColor="text1"/>
          <w:lang w:val="en-US"/>
        </w:rPr>
        <w:t xml:space="preserve">OWASP. HTTP Headers Cheat Sheet. </w:t>
      </w:r>
      <w:r w:rsidRPr="154D203F">
        <w:rPr>
          <w:rFonts w:ascii="Arial" w:hAnsi="Arial" w:cs="Arial"/>
          <w:color w:val="000000" w:themeColor="text1"/>
        </w:rPr>
        <w:t>Disponível em: https://cheatsheetseries.owasp.org/cheatsheets/HTTP_Headers_Cheat_Sheet.html. Acesso em: 29 nov. 2024.</w:t>
      </w:r>
    </w:p>
    <w:p w14:paraId="18036692" w14:textId="1E41AD23" w:rsidR="00F6234C" w:rsidRPr="00F6234C" w:rsidRDefault="00F6234C" w:rsidP="005D2558">
      <w:pPr>
        <w:spacing w:beforeLines="60" w:before="144" w:afterLines="60" w:after="144" w:line="360" w:lineRule="auto"/>
        <w:ind w:left="567"/>
        <w:rPr>
          <w:rFonts w:ascii="Arial" w:hAnsi="Arial" w:cs="Arial"/>
          <w:color w:val="000000" w:themeColor="text1"/>
          <w:lang w:val="en-US"/>
        </w:rPr>
      </w:pPr>
      <w:r w:rsidRPr="154D203F">
        <w:rPr>
          <w:rFonts w:ascii="Arial" w:hAnsi="Arial" w:cs="Arial"/>
          <w:color w:val="000000" w:themeColor="text1"/>
        </w:rPr>
        <w:t xml:space="preserve">PIGOSSO, D. C. A. et al. </w:t>
      </w:r>
      <w:proofErr w:type="spellStart"/>
      <w:r w:rsidRPr="154D203F">
        <w:rPr>
          <w:rFonts w:ascii="Arial" w:hAnsi="Arial" w:cs="Arial"/>
          <w:color w:val="000000" w:themeColor="text1"/>
          <w:lang w:val="en-US"/>
        </w:rPr>
        <w:t>Ecodesign</w:t>
      </w:r>
      <w:proofErr w:type="spellEnd"/>
      <w:r w:rsidRPr="154D203F">
        <w:rPr>
          <w:rFonts w:ascii="Arial" w:hAnsi="Arial" w:cs="Arial"/>
          <w:color w:val="000000" w:themeColor="text1"/>
          <w:lang w:val="en-US"/>
        </w:rPr>
        <w:t xml:space="preserve"> Maturity Model: A Management Framework to Support </w:t>
      </w:r>
      <w:proofErr w:type="spellStart"/>
      <w:r w:rsidRPr="154D203F">
        <w:rPr>
          <w:rFonts w:ascii="Arial" w:hAnsi="Arial" w:cs="Arial"/>
          <w:color w:val="000000" w:themeColor="text1"/>
          <w:lang w:val="en-US"/>
        </w:rPr>
        <w:t>Ecodesign</w:t>
      </w:r>
      <w:proofErr w:type="spellEnd"/>
      <w:r w:rsidRPr="154D203F">
        <w:rPr>
          <w:rFonts w:ascii="Arial" w:hAnsi="Arial" w:cs="Arial"/>
          <w:color w:val="000000" w:themeColor="text1"/>
          <w:lang w:val="en-US"/>
        </w:rPr>
        <w:t xml:space="preserve"> Implementation into Manufacturing Companies. Journal of Cleaner Production, v. 59, p. 160-173, 2018. </w:t>
      </w:r>
      <w:proofErr w:type="spellStart"/>
      <w:r w:rsidRPr="154D203F">
        <w:rPr>
          <w:rFonts w:ascii="Arial" w:hAnsi="Arial" w:cs="Arial"/>
          <w:color w:val="000000" w:themeColor="text1"/>
          <w:lang w:val="en-US"/>
        </w:rPr>
        <w:t>Disponível</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https://doi.org/10.1016/j.jclepro.2013.07.049.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28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w:t>
      </w:r>
    </w:p>
    <w:p w14:paraId="1389C69F" w14:textId="4DE9D70F"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PIGOSSO, D. C. A.; PINA, A. C. S.; CAVALIERI, S. A.; PIROLI, R. P. An Approach for the Integration of Sustainability in Manufacturing Systems: The Role of Artificial Intelligence. </w:t>
      </w:r>
      <w:r w:rsidRPr="154D203F">
        <w:rPr>
          <w:rFonts w:ascii="Arial" w:hAnsi="Arial" w:cs="Arial"/>
          <w:color w:val="000000" w:themeColor="text1"/>
        </w:rPr>
        <w:t>Springer, 2018. Disponível em: https://link.springer.com/chapter/10.1007/978-3-319-63416-0_12. Acesso em: 28 nov. 2024.</w:t>
      </w:r>
    </w:p>
    <w:p w14:paraId="2F3A8EBE" w14:textId="0E50463D"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RUSSELL, S.; NORVIG, P. Artificial Intelligence: A Modern Approach. </w:t>
      </w:r>
      <w:r w:rsidRPr="154D203F">
        <w:rPr>
          <w:rFonts w:ascii="Arial" w:hAnsi="Arial" w:cs="Arial"/>
          <w:color w:val="000000" w:themeColor="text1"/>
        </w:rPr>
        <w:t>4th ed. Pearson, 2021. Disponível em: https://www.amazon.com.br/Artificial-Intelligence-Modern-Approach-4th/dp/0134610997. Acesso em: 28 nov. 2024.</w:t>
      </w:r>
    </w:p>
    <w:p w14:paraId="5B604CA6" w14:textId="58E2DCEC"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RUSSELL, S.; NORVIG, P. Inteligência Artificial: Estruturas e Estratégias para Solução Complexa de Problemas. 3. ed. Pearson, 2021. Disponível em: Acesso em: 28 nov. 2024.</w:t>
      </w:r>
    </w:p>
    <w:p w14:paraId="2CCC80A6" w14:textId="5B8E6EC5" w:rsidR="0043238B" w:rsidRDefault="00F6234C" w:rsidP="0043238B">
      <w:pPr>
        <w:spacing w:beforeLines="60" w:before="144" w:afterLines="60" w:after="144" w:line="360" w:lineRule="auto"/>
        <w:ind w:left="567"/>
        <w:rPr>
          <w:rFonts w:ascii="Arial" w:hAnsi="Arial" w:cs="Arial"/>
          <w:color w:val="000000" w:themeColor="text1"/>
        </w:rPr>
      </w:pPr>
      <w:r w:rsidRPr="00320CB3">
        <w:rPr>
          <w:rFonts w:ascii="Arial" w:hAnsi="Arial" w:cs="Arial"/>
          <w:color w:val="000000" w:themeColor="text1"/>
        </w:rPr>
        <w:t xml:space="preserve">SCHWAB, K. The </w:t>
      </w:r>
      <w:proofErr w:type="spellStart"/>
      <w:r w:rsidRPr="00320CB3">
        <w:rPr>
          <w:rFonts w:ascii="Arial" w:hAnsi="Arial" w:cs="Arial"/>
          <w:color w:val="000000" w:themeColor="text1"/>
        </w:rPr>
        <w:t>Fourth</w:t>
      </w:r>
      <w:proofErr w:type="spellEnd"/>
      <w:r w:rsidRPr="00320CB3">
        <w:rPr>
          <w:rFonts w:ascii="Arial" w:hAnsi="Arial" w:cs="Arial"/>
          <w:color w:val="000000" w:themeColor="text1"/>
        </w:rPr>
        <w:t xml:space="preserve"> Industrial Revolution. </w:t>
      </w:r>
      <w:proofErr w:type="spellStart"/>
      <w:r w:rsidRPr="154D203F">
        <w:rPr>
          <w:rFonts w:ascii="Arial" w:hAnsi="Arial" w:cs="Arial"/>
          <w:color w:val="000000" w:themeColor="text1"/>
        </w:rPr>
        <w:t>Penguin</w:t>
      </w:r>
      <w:proofErr w:type="spellEnd"/>
      <w:r w:rsidRPr="154D203F">
        <w:rPr>
          <w:rFonts w:ascii="Arial" w:hAnsi="Arial" w:cs="Arial"/>
          <w:color w:val="000000" w:themeColor="text1"/>
        </w:rPr>
        <w:t xml:space="preserve"> UK, 2016. Disponível em: https://www.penguin.co.uk/books/314/314779/the-fourth-industrial-revolution/9780241283916. Acesso em: 28 nov. 2024.</w:t>
      </w:r>
    </w:p>
    <w:p w14:paraId="72EDEDE6" w14:textId="25D57C96" w:rsidR="0043238B" w:rsidRPr="00F6234C" w:rsidRDefault="0043238B" w:rsidP="0043238B">
      <w:pPr>
        <w:spacing w:beforeLines="60" w:before="144" w:afterLines="60" w:after="144" w:line="360" w:lineRule="auto"/>
        <w:ind w:left="567"/>
        <w:jc w:val="left"/>
        <w:rPr>
          <w:rFonts w:ascii="Arial" w:hAnsi="Arial" w:cs="Arial"/>
          <w:color w:val="000000" w:themeColor="text1"/>
        </w:rPr>
      </w:pPr>
      <w:r w:rsidRPr="00320CB3">
        <w:rPr>
          <w:rFonts w:ascii="Arial" w:hAnsi="Arial" w:cs="Arial"/>
          <w:color w:val="000000" w:themeColor="text1"/>
        </w:rPr>
        <w:t xml:space="preserve">SECURITYHEADERS. </w:t>
      </w:r>
      <w:proofErr w:type="spellStart"/>
      <w:r w:rsidRPr="00320CB3">
        <w:rPr>
          <w:rFonts w:ascii="Arial" w:hAnsi="Arial" w:cs="Arial"/>
          <w:color w:val="000000" w:themeColor="text1"/>
        </w:rPr>
        <w:t>Probely</w:t>
      </w:r>
      <w:proofErr w:type="spellEnd"/>
      <w:r w:rsidRPr="00320CB3">
        <w:rPr>
          <w:rFonts w:ascii="Arial" w:hAnsi="Arial" w:cs="Arial"/>
          <w:color w:val="000000" w:themeColor="text1"/>
        </w:rPr>
        <w:t xml:space="preserve"> </w:t>
      </w:r>
      <w:proofErr w:type="spellStart"/>
      <w:r w:rsidRPr="00320CB3">
        <w:rPr>
          <w:rFonts w:ascii="Arial" w:hAnsi="Arial" w:cs="Arial"/>
          <w:color w:val="000000" w:themeColor="text1"/>
        </w:rPr>
        <w:t>Snyk</w:t>
      </w:r>
      <w:proofErr w:type="spellEnd"/>
      <w:r w:rsidRPr="00320CB3">
        <w:rPr>
          <w:rFonts w:ascii="Arial" w:hAnsi="Arial" w:cs="Arial"/>
          <w:color w:val="000000" w:themeColor="text1"/>
        </w:rPr>
        <w:t xml:space="preserve"> Business. Disponível em: </w:t>
      </w:r>
      <w:r w:rsidRPr="008C5FCC">
        <w:rPr>
          <w:rFonts w:ascii="Arial" w:hAnsi="Arial" w:cs="Arial"/>
        </w:rPr>
        <w:t>https://securityheaders.com/</w:t>
      </w:r>
      <w:r w:rsidRPr="00320CB3">
        <w:rPr>
          <w:rFonts w:ascii="Arial" w:hAnsi="Arial" w:cs="Arial"/>
          <w:color w:val="000000" w:themeColor="text1"/>
        </w:rPr>
        <w:t xml:space="preserve">. </w:t>
      </w:r>
      <w:r w:rsidRPr="154D203F">
        <w:rPr>
          <w:rFonts w:ascii="Arial" w:hAnsi="Arial" w:cs="Arial"/>
          <w:color w:val="000000" w:themeColor="text1"/>
        </w:rPr>
        <w:t>Acesso em: 03 nov. 2024.</w:t>
      </w:r>
    </w:p>
    <w:p w14:paraId="0774A4FB" w14:textId="07B5520B" w:rsidR="00F6234C"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rPr>
        <w:t>SILVA, M. R. L.; REIS, L. P.; MARTINS, A. P. Inteligência Artificial e Computação Evolutiva: Fundamentos e Aplicações. Ed. Ciência Moderna, 2020. Disponível em: https://www.cienciasmoderna.com.br. Acesso em: 28 nov. 2024.</w:t>
      </w:r>
    </w:p>
    <w:p w14:paraId="4909ECA7" w14:textId="09ECE5D0" w:rsidR="00F6234C" w:rsidRPr="008E6EAD" w:rsidRDefault="00F6234C" w:rsidP="005D2558">
      <w:pPr>
        <w:spacing w:beforeLines="60" w:before="144" w:afterLines="60" w:after="144" w:line="360" w:lineRule="auto"/>
        <w:ind w:left="567"/>
        <w:rPr>
          <w:rFonts w:ascii="Arial" w:hAnsi="Arial" w:cs="Arial"/>
          <w:color w:val="000000" w:themeColor="text1"/>
          <w:lang w:val="en-US"/>
        </w:rPr>
      </w:pPr>
      <w:r w:rsidRPr="154D203F">
        <w:rPr>
          <w:rFonts w:ascii="Arial" w:hAnsi="Arial" w:cs="Arial"/>
          <w:color w:val="000000" w:themeColor="text1"/>
        </w:rPr>
        <w:t xml:space="preserve">SOUZA, João. Tipos de aprendizado de máquina e algumas aplicações. 2024. Disponível em: https://www2.decom.ufop.br/terralab/tipos-de-aprendizado-de-maquina-e-algumas-aplicacoes/. </w:t>
      </w:r>
      <w:proofErr w:type="spellStart"/>
      <w:r w:rsidRPr="154D203F">
        <w:rPr>
          <w:rFonts w:ascii="Arial" w:hAnsi="Arial" w:cs="Arial"/>
          <w:color w:val="000000" w:themeColor="text1"/>
          <w:lang w:val="en-US"/>
        </w:rPr>
        <w:t>Acesso</w:t>
      </w:r>
      <w:proofErr w:type="spellEnd"/>
      <w:r w:rsidRPr="154D203F">
        <w:rPr>
          <w:rFonts w:ascii="Arial" w:hAnsi="Arial" w:cs="Arial"/>
          <w:color w:val="000000" w:themeColor="text1"/>
          <w:lang w:val="en-US"/>
        </w:rPr>
        <w:t xml:space="preserve"> </w:t>
      </w:r>
      <w:proofErr w:type="spellStart"/>
      <w:r w:rsidRPr="154D203F">
        <w:rPr>
          <w:rFonts w:ascii="Arial" w:hAnsi="Arial" w:cs="Arial"/>
          <w:color w:val="000000" w:themeColor="text1"/>
          <w:lang w:val="en-US"/>
        </w:rPr>
        <w:t>em</w:t>
      </w:r>
      <w:proofErr w:type="spellEnd"/>
      <w:r w:rsidRPr="154D203F">
        <w:rPr>
          <w:rFonts w:ascii="Arial" w:hAnsi="Arial" w:cs="Arial"/>
          <w:color w:val="000000" w:themeColor="text1"/>
          <w:lang w:val="en-US"/>
        </w:rPr>
        <w:t xml:space="preserve">: 29 </w:t>
      </w:r>
      <w:proofErr w:type="spellStart"/>
      <w:r w:rsidRPr="154D203F">
        <w:rPr>
          <w:rFonts w:ascii="Arial" w:hAnsi="Arial" w:cs="Arial"/>
          <w:color w:val="000000" w:themeColor="text1"/>
          <w:lang w:val="en-US"/>
        </w:rPr>
        <w:t>nov.</w:t>
      </w:r>
      <w:proofErr w:type="spellEnd"/>
      <w:r w:rsidRPr="154D203F">
        <w:rPr>
          <w:rFonts w:ascii="Arial" w:hAnsi="Arial" w:cs="Arial"/>
          <w:color w:val="000000" w:themeColor="text1"/>
          <w:lang w:val="en-US"/>
        </w:rPr>
        <w:t xml:space="preserve"> 2024.</w:t>
      </w:r>
    </w:p>
    <w:p w14:paraId="4592083B" w14:textId="61D614F1" w:rsidR="56E9D91E" w:rsidRPr="008857F6" w:rsidRDefault="56E9D91E" w:rsidP="52A08EC4">
      <w:pPr>
        <w:spacing w:beforeLines="60" w:before="144" w:afterLines="60" w:after="144" w:line="360" w:lineRule="auto"/>
        <w:ind w:left="567"/>
        <w:rPr>
          <w:rFonts w:ascii="Arial" w:hAnsi="Arial" w:cs="Arial"/>
          <w:color w:val="000000" w:themeColor="text1"/>
          <w:lang w:val="en-US"/>
        </w:rPr>
      </w:pPr>
      <w:r w:rsidRPr="008857F6">
        <w:rPr>
          <w:rFonts w:ascii="Arial" w:hAnsi="Arial" w:cs="Arial"/>
          <w:color w:val="000000" w:themeColor="text1"/>
          <w:lang w:val="en-US"/>
        </w:rPr>
        <w:t>STÜTZLE, T.; DORIGO, M. A Short Note on the Asymptotic Behavior of Ant Colony Optimization Algorithms. Theoretical Computer Science, v. 200, n. 1, p. 263-283, 2002.</w:t>
      </w:r>
    </w:p>
    <w:p w14:paraId="160C8A08" w14:textId="6F653BD8" w:rsidR="00F536C7" w:rsidRPr="00F6234C" w:rsidRDefault="00F6234C" w:rsidP="005D2558">
      <w:pPr>
        <w:spacing w:beforeLines="60" w:before="144" w:afterLines="60" w:after="144" w:line="360" w:lineRule="auto"/>
        <w:ind w:left="567"/>
        <w:rPr>
          <w:rFonts w:ascii="Arial" w:hAnsi="Arial" w:cs="Arial"/>
          <w:color w:val="000000" w:themeColor="text1"/>
        </w:rPr>
      </w:pPr>
      <w:r w:rsidRPr="154D203F">
        <w:rPr>
          <w:rFonts w:ascii="Arial" w:hAnsi="Arial" w:cs="Arial"/>
          <w:color w:val="000000" w:themeColor="text1"/>
          <w:lang w:val="en-US"/>
        </w:rPr>
        <w:t xml:space="preserve">SUTTON, R. S.; BARTO, A. G. Reinforcement Learning: An Introduction. </w:t>
      </w:r>
      <w:r w:rsidRPr="154D203F">
        <w:rPr>
          <w:rFonts w:ascii="Arial" w:hAnsi="Arial" w:cs="Arial"/>
          <w:color w:val="000000" w:themeColor="text1"/>
        </w:rPr>
        <w:t>2. ed. MIT Press, 2018. Disponível em: https://www.cs.toronto.edu/~vmnih/docs/dqn.pdf. Acesso em: 28 nov. 2024.</w:t>
      </w:r>
    </w:p>
    <w:sectPr w:rsidR="00F536C7" w:rsidRPr="00F6234C" w:rsidSect="00F536C7">
      <w:headerReference w:type="default" r:id="rId26"/>
      <w:footerReference w:type="default" r:id="rId27"/>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576DC" w14:textId="77777777" w:rsidR="00EB05C6" w:rsidRDefault="00EB05C6" w:rsidP="00F536C7">
      <w:r>
        <w:separator/>
      </w:r>
    </w:p>
  </w:endnote>
  <w:endnote w:type="continuationSeparator" w:id="0">
    <w:p w14:paraId="05FA402D" w14:textId="77777777" w:rsidR="00EB05C6" w:rsidRDefault="00EB05C6" w:rsidP="00F536C7">
      <w:r>
        <w:continuationSeparator/>
      </w:r>
    </w:p>
  </w:endnote>
  <w:endnote w:type="continuationNotice" w:id="1">
    <w:p w14:paraId="05770C12" w14:textId="77777777" w:rsidR="00EB05C6" w:rsidRDefault="00EB0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Book Antiqua">
    <w:altName w:val="Cambria"/>
    <w:charset w:val="00"/>
    <w:family w:val="roman"/>
    <w:pitch w:val="variable"/>
    <w:sig w:usb0="00000287" w:usb1="00000000" w:usb2="00000000" w:usb3="00000000" w:csb0="0000009F" w:csb1="00000000"/>
  </w:font>
  <w:font w:name="Arial Narrow">
    <w:altName w:val="Arial"/>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3C89" w14:textId="7E8362F7" w:rsidR="00F536C7" w:rsidRPr="00F536C7" w:rsidRDefault="00F536C7" w:rsidP="00F536C7">
    <w:pPr>
      <w:pStyle w:val="Footer"/>
      <w:pBdr>
        <w:top w:val="single" w:sz="4" w:space="1" w:color="auto"/>
      </w:pBdr>
      <w:jc w:val="right"/>
      <w:rPr>
        <w:rFonts w:ascii="Arial" w:hAnsi="Arial" w:cs="Arial"/>
      </w:rPr>
    </w:pPr>
    <w:proofErr w:type="spellStart"/>
    <w:r w:rsidRPr="00F536C7">
      <w:rPr>
        <w:rFonts w:ascii="Arial" w:hAnsi="Arial" w:cs="Arial"/>
      </w:rPr>
      <w:t>UniAnchieta</w:t>
    </w:r>
    <w:proofErr w:type="spellEnd"/>
    <w:r w:rsidRPr="00F536C7">
      <w:rPr>
        <w:rFonts w:ascii="Arial" w:hAnsi="Arial" w:cs="Arial"/>
      </w:rPr>
      <w:t xml:space="preserve"> – Jundiaí – SP</w:t>
    </w:r>
    <w:r>
      <w:rPr>
        <w:rFonts w:ascii="Arial" w:hAnsi="Arial" w:cs="Arial"/>
      </w:rPr>
      <w:t xml:space="preserve"> – 2024</w:t>
    </w:r>
    <w:r w:rsidRPr="00F536C7">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16337" w14:textId="77777777" w:rsidR="00EB05C6" w:rsidRDefault="00EB05C6" w:rsidP="00F536C7">
      <w:r>
        <w:separator/>
      </w:r>
    </w:p>
  </w:footnote>
  <w:footnote w:type="continuationSeparator" w:id="0">
    <w:p w14:paraId="2B2E9F30" w14:textId="77777777" w:rsidR="00EB05C6" w:rsidRDefault="00EB05C6" w:rsidP="00F536C7">
      <w:r>
        <w:continuationSeparator/>
      </w:r>
    </w:p>
  </w:footnote>
  <w:footnote w:type="continuationNotice" w:id="1">
    <w:p w14:paraId="5B3976EB" w14:textId="77777777" w:rsidR="00EB05C6" w:rsidRDefault="00EB0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571509"/>
      <w:docPartObj>
        <w:docPartGallery w:val="Page Numbers (Bottom of Page)"/>
        <w:docPartUnique/>
      </w:docPartObj>
    </w:sdtPr>
    <w:sdtEndPr>
      <w:rPr>
        <w:rFonts w:ascii="Arial" w:hAnsi="Arial" w:cs="Arial"/>
      </w:rPr>
    </w:sdtEndPr>
    <w:sdtContent>
      <w:p w14:paraId="1EA357FC" w14:textId="3D733BA6" w:rsidR="00F536C7" w:rsidRPr="00F536C7" w:rsidRDefault="00F536C7" w:rsidP="00417D10">
        <w:pPr>
          <w:pStyle w:val="Footer"/>
          <w:pBdr>
            <w:bottom w:val="single" w:sz="4" w:space="1" w:color="auto"/>
          </w:pBdr>
          <w:jc w:val="center"/>
          <w:rPr>
            <w:rFonts w:ascii="Arial" w:hAnsi="Arial" w:cs="Arial"/>
          </w:rPr>
        </w:pPr>
        <w:r w:rsidRPr="00F536C7">
          <w:rPr>
            <w:rFonts w:ascii="Arial" w:hAnsi="Arial" w:cs="Arial"/>
          </w:rPr>
          <w:fldChar w:fldCharType="begin"/>
        </w:r>
        <w:r w:rsidRPr="00F536C7">
          <w:rPr>
            <w:rFonts w:ascii="Arial" w:hAnsi="Arial" w:cs="Arial"/>
          </w:rPr>
          <w:instrText>PAGE   \* MERGEFORMAT</w:instrText>
        </w:r>
        <w:r w:rsidRPr="00F536C7">
          <w:rPr>
            <w:rFonts w:ascii="Arial" w:hAnsi="Arial" w:cs="Arial"/>
          </w:rPr>
          <w:fldChar w:fldCharType="separate"/>
        </w:r>
        <w:r>
          <w:rPr>
            <w:rFonts w:ascii="Arial" w:hAnsi="Arial" w:cs="Arial"/>
          </w:rPr>
          <w:t>2</w:t>
        </w:r>
        <w:r w:rsidRPr="00F536C7">
          <w:rPr>
            <w:rFonts w:ascii="Arial" w:hAnsi="Arial" w:cs="Arial"/>
          </w:rPr>
          <w:fldChar w:fldCharType="end"/>
        </w:r>
      </w:p>
    </w:sdtContent>
  </w:sdt>
</w:hdr>
</file>

<file path=word/intelligence2.xml><?xml version="1.0" encoding="utf-8"?>
<int2:intelligence xmlns:int2="http://schemas.microsoft.com/office/intelligence/2020/intelligence" xmlns:oel="http://schemas.microsoft.com/office/2019/extlst">
  <int2:observations>
    <int2:bookmark int2:bookmarkName="_Int_DtacsZ1r" int2:invalidationBookmarkName="" int2:hashCode="XeW/JkTgaatCTm" int2:id="KmBSSa9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56"/>
    <w:multiLevelType w:val="hybridMultilevel"/>
    <w:tmpl w:val="6B5E97AE"/>
    <w:lvl w:ilvl="0" w:tplc="E5EE9F1C">
      <w:start w:val="1"/>
      <w:numFmt w:val="ordinalText"/>
      <w:lvlText w:val="%1."/>
      <w:lvlJc w:val="left"/>
      <w:pPr>
        <w:ind w:left="1077"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 w15:restartNumberingAfterBreak="0">
    <w:nsid w:val="072546A6"/>
    <w:multiLevelType w:val="multilevel"/>
    <w:tmpl w:val="F34C6B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7C65DEF"/>
    <w:multiLevelType w:val="multilevel"/>
    <w:tmpl w:val="E9D4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32CE8"/>
    <w:multiLevelType w:val="hybridMultilevel"/>
    <w:tmpl w:val="D9286316"/>
    <w:lvl w:ilvl="0" w:tplc="A3F2244C">
      <w:start w:val="1"/>
      <w:numFmt w:val="ordinalText"/>
      <w:lvlText w:val="%1."/>
      <w:lvlJc w:val="left"/>
      <w:pPr>
        <w:ind w:left="1780" w:hanging="360"/>
      </w:pPr>
      <w:rPr>
        <w:rFonts w:hint="default"/>
        <w:b/>
        <w:bCs w:val="0"/>
      </w:rPr>
    </w:lvl>
    <w:lvl w:ilvl="1" w:tplc="04160019" w:tentative="1">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4" w15:restartNumberingAfterBreak="0">
    <w:nsid w:val="0F31AD83"/>
    <w:multiLevelType w:val="hybridMultilevel"/>
    <w:tmpl w:val="FFFFFFFF"/>
    <w:lvl w:ilvl="0" w:tplc="95B27C80">
      <w:start w:val="1"/>
      <w:numFmt w:val="bullet"/>
      <w:lvlText w:val=""/>
      <w:lvlJc w:val="left"/>
      <w:pPr>
        <w:ind w:left="720" w:hanging="360"/>
      </w:pPr>
      <w:rPr>
        <w:rFonts w:ascii="Symbol" w:hAnsi="Symbol" w:hint="default"/>
      </w:rPr>
    </w:lvl>
    <w:lvl w:ilvl="1" w:tplc="E19813A6">
      <w:start w:val="1"/>
      <w:numFmt w:val="bullet"/>
      <w:lvlText w:val="o"/>
      <w:lvlJc w:val="left"/>
      <w:pPr>
        <w:ind w:left="1440" w:hanging="360"/>
      </w:pPr>
      <w:rPr>
        <w:rFonts w:ascii="Courier New" w:hAnsi="Courier New" w:hint="default"/>
      </w:rPr>
    </w:lvl>
    <w:lvl w:ilvl="2" w:tplc="13200CB0">
      <w:start w:val="1"/>
      <w:numFmt w:val="bullet"/>
      <w:lvlText w:val=""/>
      <w:lvlJc w:val="left"/>
      <w:pPr>
        <w:ind w:left="2160" w:hanging="360"/>
      </w:pPr>
      <w:rPr>
        <w:rFonts w:ascii="Wingdings" w:hAnsi="Wingdings" w:hint="default"/>
      </w:rPr>
    </w:lvl>
    <w:lvl w:ilvl="3" w:tplc="41945C52">
      <w:start w:val="1"/>
      <w:numFmt w:val="bullet"/>
      <w:lvlText w:val=""/>
      <w:lvlJc w:val="left"/>
      <w:pPr>
        <w:ind w:left="2880" w:hanging="360"/>
      </w:pPr>
      <w:rPr>
        <w:rFonts w:ascii="Symbol" w:hAnsi="Symbol" w:hint="default"/>
      </w:rPr>
    </w:lvl>
    <w:lvl w:ilvl="4" w:tplc="0E342778">
      <w:start w:val="1"/>
      <w:numFmt w:val="bullet"/>
      <w:lvlText w:val="o"/>
      <w:lvlJc w:val="left"/>
      <w:pPr>
        <w:ind w:left="3600" w:hanging="360"/>
      </w:pPr>
      <w:rPr>
        <w:rFonts w:ascii="Courier New" w:hAnsi="Courier New" w:hint="default"/>
      </w:rPr>
    </w:lvl>
    <w:lvl w:ilvl="5" w:tplc="90268142">
      <w:start w:val="1"/>
      <w:numFmt w:val="bullet"/>
      <w:lvlText w:val=""/>
      <w:lvlJc w:val="left"/>
      <w:pPr>
        <w:ind w:left="4320" w:hanging="360"/>
      </w:pPr>
      <w:rPr>
        <w:rFonts w:ascii="Wingdings" w:hAnsi="Wingdings" w:hint="default"/>
      </w:rPr>
    </w:lvl>
    <w:lvl w:ilvl="6" w:tplc="5B645D24">
      <w:start w:val="1"/>
      <w:numFmt w:val="bullet"/>
      <w:lvlText w:val=""/>
      <w:lvlJc w:val="left"/>
      <w:pPr>
        <w:ind w:left="5040" w:hanging="360"/>
      </w:pPr>
      <w:rPr>
        <w:rFonts w:ascii="Symbol" w:hAnsi="Symbol" w:hint="default"/>
      </w:rPr>
    </w:lvl>
    <w:lvl w:ilvl="7" w:tplc="9A9CF4C8">
      <w:start w:val="1"/>
      <w:numFmt w:val="bullet"/>
      <w:lvlText w:val="o"/>
      <w:lvlJc w:val="left"/>
      <w:pPr>
        <w:ind w:left="5760" w:hanging="360"/>
      </w:pPr>
      <w:rPr>
        <w:rFonts w:ascii="Courier New" w:hAnsi="Courier New" w:hint="default"/>
      </w:rPr>
    </w:lvl>
    <w:lvl w:ilvl="8" w:tplc="3FFAE7CE">
      <w:start w:val="1"/>
      <w:numFmt w:val="bullet"/>
      <w:lvlText w:val=""/>
      <w:lvlJc w:val="left"/>
      <w:pPr>
        <w:ind w:left="6480" w:hanging="360"/>
      </w:pPr>
      <w:rPr>
        <w:rFonts w:ascii="Wingdings" w:hAnsi="Wingdings" w:hint="default"/>
      </w:rPr>
    </w:lvl>
  </w:abstractNum>
  <w:abstractNum w:abstractNumId="5" w15:restartNumberingAfterBreak="0">
    <w:nsid w:val="10DC6BCF"/>
    <w:multiLevelType w:val="hybridMultilevel"/>
    <w:tmpl w:val="5F5EF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8DC0317"/>
    <w:multiLevelType w:val="hybridMultilevel"/>
    <w:tmpl w:val="FFFFFFFF"/>
    <w:lvl w:ilvl="0" w:tplc="8EF82576">
      <w:start w:val="1"/>
      <w:numFmt w:val="decimal"/>
      <w:lvlText w:val="%1."/>
      <w:lvlJc w:val="left"/>
      <w:pPr>
        <w:ind w:left="720" w:hanging="360"/>
      </w:pPr>
    </w:lvl>
    <w:lvl w:ilvl="1" w:tplc="AC524A6A">
      <w:start w:val="1"/>
      <w:numFmt w:val="lowerLetter"/>
      <w:lvlText w:val="%2."/>
      <w:lvlJc w:val="left"/>
      <w:pPr>
        <w:ind w:left="1440" w:hanging="360"/>
      </w:pPr>
    </w:lvl>
    <w:lvl w:ilvl="2" w:tplc="546068E4">
      <w:start w:val="1"/>
      <w:numFmt w:val="lowerRoman"/>
      <w:lvlText w:val="%3."/>
      <w:lvlJc w:val="right"/>
      <w:pPr>
        <w:ind w:left="2160" w:hanging="180"/>
      </w:pPr>
    </w:lvl>
    <w:lvl w:ilvl="3" w:tplc="60146222">
      <w:start w:val="1"/>
      <w:numFmt w:val="decimal"/>
      <w:lvlText w:val="%4."/>
      <w:lvlJc w:val="left"/>
      <w:pPr>
        <w:ind w:left="2880" w:hanging="360"/>
      </w:pPr>
    </w:lvl>
    <w:lvl w:ilvl="4" w:tplc="4EDEFB3E">
      <w:start w:val="1"/>
      <w:numFmt w:val="lowerLetter"/>
      <w:lvlText w:val="%5."/>
      <w:lvlJc w:val="left"/>
      <w:pPr>
        <w:ind w:left="3600" w:hanging="360"/>
      </w:pPr>
    </w:lvl>
    <w:lvl w:ilvl="5" w:tplc="292AA4E6">
      <w:start w:val="1"/>
      <w:numFmt w:val="lowerRoman"/>
      <w:lvlText w:val="%6."/>
      <w:lvlJc w:val="right"/>
      <w:pPr>
        <w:ind w:left="4320" w:hanging="180"/>
      </w:pPr>
    </w:lvl>
    <w:lvl w:ilvl="6" w:tplc="734CB934">
      <w:start w:val="1"/>
      <w:numFmt w:val="decimal"/>
      <w:lvlText w:val="%7."/>
      <w:lvlJc w:val="left"/>
      <w:pPr>
        <w:ind w:left="5040" w:hanging="360"/>
      </w:pPr>
    </w:lvl>
    <w:lvl w:ilvl="7" w:tplc="AAD0A128">
      <w:start w:val="1"/>
      <w:numFmt w:val="lowerLetter"/>
      <w:lvlText w:val="%8."/>
      <w:lvlJc w:val="left"/>
      <w:pPr>
        <w:ind w:left="5760" w:hanging="360"/>
      </w:pPr>
    </w:lvl>
    <w:lvl w:ilvl="8" w:tplc="2CE6F0C6">
      <w:start w:val="1"/>
      <w:numFmt w:val="lowerRoman"/>
      <w:lvlText w:val="%9."/>
      <w:lvlJc w:val="right"/>
      <w:pPr>
        <w:ind w:left="6480" w:hanging="180"/>
      </w:pPr>
    </w:lvl>
  </w:abstractNum>
  <w:abstractNum w:abstractNumId="7" w15:restartNumberingAfterBreak="0">
    <w:nsid w:val="2125F7E7"/>
    <w:multiLevelType w:val="hybridMultilevel"/>
    <w:tmpl w:val="FFFFFFFF"/>
    <w:lvl w:ilvl="0" w:tplc="27348452">
      <w:start w:val="1"/>
      <w:numFmt w:val="decimal"/>
      <w:lvlText w:val="%1."/>
      <w:lvlJc w:val="left"/>
      <w:pPr>
        <w:ind w:left="720" w:hanging="360"/>
      </w:pPr>
    </w:lvl>
    <w:lvl w:ilvl="1" w:tplc="CDD2AC9E">
      <w:start w:val="1"/>
      <w:numFmt w:val="lowerLetter"/>
      <w:lvlText w:val="%2."/>
      <w:lvlJc w:val="left"/>
      <w:pPr>
        <w:ind w:left="1440" w:hanging="360"/>
      </w:pPr>
    </w:lvl>
    <w:lvl w:ilvl="2" w:tplc="D712789E">
      <w:start w:val="1"/>
      <w:numFmt w:val="lowerRoman"/>
      <w:lvlText w:val="%3."/>
      <w:lvlJc w:val="right"/>
      <w:pPr>
        <w:ind w:left="2160" w:hanging="180"/>
      </w:pPr>
    </w:lvl>
    <w:lvl w:ilvl="3" w:tplc="DB3E533E">
      <w:start w:val="1"/>
      <w:numFmt w:val="decimal"/>
      <w:lvlText w:val="%4."/>
      <w:lvlJc w:val="left"/>
      <w:pPr>
        <w:ind w:left="2880" w:hanging="360"/>
      </w:pPr>
    </w:lvl>
    <w:lvl w:ilvl="4" w:tplc="08FC1FA6">
      <w:start w:val="1"/>
      <w:numFmt w:val="lowerLetter"/>
      <w:lvlText w:val="%5."/>
      <w:lvlJc w:val="left"/>
      <w:pPr>
        <w:ind w:left="3600" w:hanging="360"/>
      </w:pPr>
    </w:lvl>
    <w:lvl w:ilvl="5" w:tplc="9BB877A0">
      <w:start w:val="1"/>
      <w:numFmt w:val="lowerRoman"/>
      <w:lvlText w:val="%6."/>
      <w:lvlJc w:val="right"/>
      <w:pPr>
        <w:ind w:left="4320" w:hanging="180"/>
      </w:pPr>
    </w:lvl>
    <w:lvl w:ilvl="6" w:tplc="B50AC842">
      <w:start w:val="1"/>
      <w:numFmt w:val="decimal"/>
      <w:lvlText w:val="%7."/>
      <w:lvlJc w:val="left"/>
      <w:pPr>
        <w:ind w:left="5040" w:hanging="360"/>
      </w:pPr>
    </w:lvl>
    <w:lvl w:ilvl="7" w:tplc="149017B6">
      <w:start w:val="1"/>
      <w:numFmt w:val="lowerLetter"/>
      <w:lvlText w:val="%8."/>
      <w:lvlJc w:val="left"/>
      <w:pPr>
        <w:ind w:left="5760" w:hanging="360"/>
      </w:pPr>
    </w:lvl>
    <w:lvl w:ilvl="8" w:tplc="04E063DA">
      <w:start w:val="1"/>
      <w:numFmt w:val="lowerRoman"/>
      <w:lvlText w:val="%9."/>
      <w:lvlJc w:val="right"/>
      <w:pPr>
        <w:ind w:left="6480" w:hanging="180"/>
      </w:pPr>
    </w:lvl>
  </w:abstractNum>
  <w:abstractNum w:abstractNumId="8" w15:restartNumberingAfterBreak="0">
    <w:nsid w:val="28697EE8"/>
    <w:multiLevelType w:val="multilevel"/>
    <w:tmpl w:val="D25CD4F8"/>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b w:val="0"/>
        <w:color w:val="000000"/>
      </w:rPr>
    </w:lvl>
    <w:lvl w:ilvl="2">
      <w:start w:val="1"/>
      <w:numFmt w:val="decimal"/>
      <w:isLgl/>
      <w:lvlText w:val="%1.%2.%3"/>
      <w:lvlJc w:val="left"/>
      <w:pPr>
        <w:ind w:left="1080" w:hanging="720"/>
      </w:pPr>
      <w:rPr>
        <w:rFonts w:hint="default"/>
        <w:b w:val="0"/>
        <w:color w:val="000000"/>
      </w:rPr>
    </w:lvl>
    <w:lvl w:ilvl="3">
      <w:start w:val="1"/>
      <w:numFmt w:val="decimal"/>
      <w:isLgl/>
      <w:lvlText w:val="%1.%2.%3.%4"/>
      <w:lvlJc w:val="left"/>
      <w:pPr>
        <w:ind w:left="1440" w:hanging="1080"/>
      </w:pPr>
      <w:rPr>
        <w:rFonts w:hint="default"/>
        <w:b w:val="0"/>
        <w:color w:val="000000"/>
      </w:rPr>
    </w:lvl>
    <w:lvl w:ilvl="4">
      <w:start w:val="1"/>
      <w:numFmt w:val="decimal"/>
      <w:isLgl/>
      <w:lvlText w:val="%1.%2.%3.%4.%5"/>
      <w:lvlJc w:val="left"/>
      <w:pPr>
        <w:ind w:left="1440" w:hanging="1080"/>
      </w:pPr>
      <w:rPr>
        <w:rFonts w:hint="default"/>
        <w:b w:val="0"/>
        <w:color w:val="000000"/>
      </w:rPr>
    </w:lvl>
    <w:lvl w:ilvl="5">
      <w:start w:val="1"/>
      <w:numFmt w:val="decimal"/>
      <w:isLgl/>
      <w:lvlText w:val="%1.%2.%3.%4.%5.%6"/>
      <w:lvlJc w:val="left"/>
      <w:pPr>
        <w:ind w:left="1800" w:hanging="1440"/>
      </w:pPr>
      <w:rPr>
        <w:rFonts w:hint="default"/>
        <w:b w:val="0"/>
        <w:color w:val="000000"/>
      </w:rPr>
    </w:lvl>
    <w:lvl w:ilvl="6">
      <w:start w:val="1"/>
      <w:numFmt w:val="decimal"/>
      <w:isLgl/>
      <w:lvlText w:val="%1.%2.%3.%4.%5.%6.%7"/>
      <w:lvlJc w:val="left"/>
      <w:pPr>
        <w:ind w:left="1800" w:hanging="1440"/>
      </w:pPr>
      <w:rPr>
        <w:rFonts w:hint="default"/>
        <w:b w:val="0"/>
        <w:color w:val="000000"/>
      </w:rPr>
    </w:lvl>
    <w:lvl w:ilvl="7">
      <w:start w:val="1"/>
      <w:numFmt w:val="decimal"/>
      <w:isLgl/>
      <w:lvlText w:val="%1.%2.%3.%4.%5.%6.%7.%8"/>
      <w:lvlJc w:val="left"/>
      <w:pPr>
        <w:ind w:left="2160" w:hanging="1800"/>
      </w:pPr>
      <w:rPr>
        <w:rFonts w:hint="default"/>
        <w:b w:val="0"/>
        <w:color w:val="000000"/>
      </w:rPr>
    </w:lvl>
    <w:lvl w:ilvl="8">
      <w:start w:val="1"/>
      <w:numFmt w:val="decimal"/>
      <w:isLgl/>
      <w:lvlText w:val="%1.%2.%3.%4.%5.%6.%7.%8.%9"/>
      <w:lvlJc w:val="left"/>
      <w:pPr>
        <w:ind w:left="2160" w:hanging="1800"/>
      </w:pPr>
      <w:rPr>
        <w:rFonts w:hint="default"/>
        <w:b w:val="0"/>
        <w:color w:val="000000"/>
      </w:rPr>
    </w:lvl>
  </w:abstractNum>
  <w:abstractNum w:abstractNumId="9" w15:restartNumberingAfterBreak="0">
    <w:nsid w:val="31B993D9"/>
    <w:multiLevelType w:val="multilevel"/>
    <w:tmpl w:val="FFFFFFFF"/>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10" w15:restartNumberingAfterBreak="0">
    <w:nsid w:val="328A0DBE"/>
    <w:multiLevelType w:val="hybridMultilevel"/>
    <w:tmpl w:val="310C1B6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1" w15:restartNumberingAfterBreak="0">
    <w:nsid w:val="350D769B"/>
    <w:multiLevelType w:val="hybridMultilevel"/>
    <w:tmpl w:val="434E5CB6"/>
    <w:lvl w:ilvl="0" w:tplc="07D2725C">
      <w:start w:val="1"/>
      <w:numFmt w:val="ordinalText"/>
      <w:lvlText w:val="%1."/>
      <w:lvlJc w:val="left"/>
      <w:pPr>
        <w:ind w:left="1070" w:hanging="360"/>
      </w:pPr>
      <w:rPr>
        <w:rFonts w:hint="default"/>
        <w:b/>
        <w:bCs/>
      </w:rPr>
    </w:lvl>
    <w:lvl w:ilvl="1" w:tplc="04160019">
      <w:start w:val="1"/>
      <w:numFmt w:val="lowerLetter"/>
      <w:lvlText w:val="%2."/>
      <w:lvlJc w:val="left"/>
      <w:pPr>
        <w:ind w:left="1790" w:hanging="360"/>
      </w:pPr>
    </w:lvl>
    <w:lvl w:ilvl="2" w:tplc="0416001B">
      <w:start w:val="1"/>
      <w:numFmt w:val="lowerRoman"/>
      <w:lvlText w:val="%3."/>
      <w:lvlJc w:val="right"/>
      <w:pPr>
        <w:ind w:left="2510" w:hanging="180"/>
      </w:pPr>
    </w:lvl>
    <w:lvl w:ilvl="3" w:tplc="0416000F">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2" w15:restartNumberingAfterBreak="0">
    <w:nsid w:val="3A905700"/>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500B5"/>
    <w:multiLevelType w:val="hybridMultilevel"/>
    <w:tmpl w:val="66787A42"/>
    <w:lvl w:ilvl="0" w:tplc="D54A127E">
      <w:start w:val="1"/>
      <w:numFmt w:val="ordinalText"/>
      <w:lvlText w:val="%1."/>
      <w:lvlJc w:val="left"/>
      <w:pPr>
        <w:ind w:left="1070" w:hanging="360"/>
      </w:pPr>
      <w:rPr>
        <w:rFonts w:ascii="Arial" w:hAnsi="Arial" w:cs="Arial" w:hint="default"/>
        <w:b/>
        <w:bCs/>
      </w:rPr>
    </w:lvl>
    <w:lvl w:ilvl="1" w:tplc="04160019">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4" w15:restartNumberingAfterBreak="0">
    <w:nsid w:val="44761EE7"/>
    <w:multiLevelType w:val="hybridMultilevel"/>
    <w:tmpl w:val="18A6EC4E"/>
    <w:lvl w:ilvl="0" w:tplc="FFFFFFFF">
      <w:start w:val="1"/>
      <w:numFmt w:val="decimal"/>
      <w:lvlText w:val="%1."/>
      <w:lvlJc w:val="left"/>
      <w:pPr>
        <w:ind w:left="1070" w:hanging="360"/>
      </w:pPr>
      <w:rPr>
        <w:rFonts w:hint="default"/>
      </w:rPr>
    </w:lvl>
    <w:lvl w:ilvl="1" w:tplc="FFFFFFFF">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5" w15:restartNumberingAfterBreak="0">
    <w:nsid w:val="4A22390F"/>
    <w:multiLevelType w:val="hybridMultilevel"/>
    <w:tmpl w:val="8070D91E"/>
    <w:lvl w:ilvl="0" w:tplc="0B60D9A0">
      <w:start w:val="1"/>
      <w:numFmt w:val="decimal"/>
      <w:lvlText w:val="%1."/>
      <w:lvlJc w:val="left"/>
      <w:pPr>
        <w:ind w:left="1070" w:hanging="360"/>
      </w:pPr>
      <w:rPr>
        <w:rFonts w:hint="default"/>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6" w15:restartNumberingAfterBreak="0">
    <w:nsid w:val="4D075175"/>
    <w:multiLevelType w:val="multilevel"/>
    <w:tmpl w:val="5DE6A924"/>
    <w:lvl w:ilvl="0">
      <w:start w:val="1"/>
      <w:numFmt w:val="ordinalText"/>
      <w:lvlText w:val="%1."/>
      <w:lvlJc w:val="left"/>
      <w:pPr>
        <w:ind w:left="1427" w:hanging="360"/>
      </w:pPr>
      <w:rPr>
        <w:rFonts w:hint="default"/>
      </w:rPr>
    </w:lvl>
    <w:lvl w:ilvl="1">
      <w:start w:val="4"/>
      <w:numFmt w:val="decimal"/>
      <w:isLgl/>
      <w:lvlText w:val="%1.%2"/>
      <w:lvlJc w:val="left"/>
      <w:pPr>
        <w:ind w:left="1617" w:hanging="550"/>
      </w:pPr>
      <w:rPr>
        <w:rFonts w:hint="default"/>
        <w:b/>
        <w:bCs/>
      </w:rPr>
    </w:lvl>
    <w:lvl w:ilvl="2">
      <w:start w:val="1"/>
      <w:numFmt w:val="decimal"/>
      <w:isLgl/>
      <w:lvlText w:val="%1.%2.%3"/>
      <w:lvlJc w:val="left"/>
      <w:pPr>
        <w:ind w:left="1787" w:hanging="720"/>
      </w:pPr>
      <w:rPr>
        <w:rFonts w:hint="default"/>
      </w:rPr>
    </w:lvl>
    <w:lvl w:ilvl="3">
      <w:start w:val="1"/>
      <w:numFmt w:val="decimal"/>
      <w:isLgl/>
      <w:lvlText w:val="%1.%2.%3.%4"/>
      <w:lvlJc w:val="left"/>
      <w:pPr>
        <w:ind w:left="2147" w:hanging="1080"/>
      </w:pPr>
      <w:rPr>
        <w:rFonts w:hint="default"/>
      </w:rPr>
    </w:lvl>
    <w:lvl w:ilvl="4">
      <w:start w:val="1"/>
      <w:numFmt w:val="decimal"/>
      <w:isLgl/>
      <w:lvlText w:val="%1.%2.%3.%4.%5"/>
      <w:lvlJc w:val="left"/>
      <w:pPr>
        <w:ind w:left="2147" w:hanging="1080"/>
      </w:pPr>
      <w:rPr>
        <w:rFonts w:hint="default"/>
      </w:rPr>
    </w:lvl>
    <w:lvl w:ilvl="5">
      <w:start w:val="1"/>
      <w:numFmt w:val="decimal"/>
      <w:isLgl/>
      <w:lvlText w:val="%1.%2.%3.%4.%5.%6"/>
      <w:lvlJc w:val="left"/>
      <w:pPr>
        <w:ind w:left="2507" w:hanging="1440"/>
      </w:pPr>
      <w:rPr>
        <w:rFonts w:hint="default"/>
      </w:rPr>
    </w:lvl>
    <w:lvl w:ilvl="6">
      <w:start w:val="1"/>
      <w:numFmt w:val="decimal"/>
      <w:isLgl/>
      <w:lvlText w:val="%1.%2.%3.%4.%5.%6.%7"/>
      <w:lvlJc w:val="left"/>
      <w:pPr>
        <w:ind w:left="2507" w:hanging="1440"/>
      </w:pPr>
      <w:rPr>
        <w:rFonts w:hint="default"/>
      </w:rPr>
    </w:lvl>
    <w:lvl w:ilvl="7">
      <w:start w:val="1"/>
      <w:numFmt w:val="decimal"/>
      <w:isLgl/>
      <w:lvlText w:val="%1.%2.%3.%4.%5.%6.%7.%8"/>
      <w:lvlJc w:val="left"/>
      <w:pPr>
        <w:ind w:left="2867" w:hanging="1800"/>
      </w:pPr>
      <w:rPr>
        <w:rFonts w:hint="default"/>
      </w:rPr>
    </w:lvl>
    <w:lvl w:ilvl="8">
      <w:start w:val="1"/>
      <w:numFmt w:val="decimal"/>
      <w:isLgl/>
      <w:lvlText w:val="%1.%2.%3.%4.%5.%6.%7.%8.%9"/>
      <w:lvlJc w:val="left"/>
      <w:pPr>
        <w:ind w:left="2867" w:hanging="1800"/>
      </w:pPr>
      <w:rPr>
        <w:rFonts w:hint="default"/>
      </w:rPr>
    </w:lvl>
  </w:abstractNum>
  <w:abstractNum w:abstractNumId="17" w15:restartNumberingAfterBreak="0">
    <w:nsid w:val="530B0F8A"/>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83CF1"/>
    <w:multiLevelType w:val="hybridMultilevel"/>
    <w:tmpl w:val="FBBCF84A"/>
    <w:lvl w:ilvl="0" w:tplc="0A1E97CC">
      <w:start w:val="1"/>
      <w:numFmt w:val="decimal"/>
      <w:lvlText w:val="%1."/>
      <w:lvlJc w:val="left"/>
      <w:pPr>
        <w:ind w:left="717" w:hanging="360"/>
      </w:pPr>
      <w:rPr>
        <w:rFonts w:hint="default"/>
        <w:b w:val="0"/>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9" w15:restartNumberingAfterBreak="0">
    <w:nsid w:val="59530F51"/>
    <w:multiLevelType w:val="hybridMultilevel"/>
    <w:tmpl w:val="73FC0BDC"/>
    <w:lvl w:ilvl="0" w:tplc="23C6A996">
      <w:start w:val="1"/>
      <w:numFmt w:val="decimal"/>
      <w:lvlText w:val="%1."/>
      <w:lvlJc w:val="left"/>
      <w:pPr>
        <w:ind w:left="1070" w:hanging="360"/>
      </w:pPr>
      <w:rPr>
        <w:rFonts w:hint="default"/>
        <w:b/>
      </w:r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0" w15:restartNumberingAfterBreak="0">
    <w:nsid w:val="5F3C5760"/>
    <w:multiLevelType w:val="hybridMultilevel"/>
    <w:tmpl w:val="97424FC2"/>
    <w:lvl w:ilvl="0" w:tplc="9A8C6CC8">
      <w:start w:val="1"/>
      <w:numFmt w:val="decimal"/>
      <w:lvlText w:val="%1."/>
      <w:lvlJc w:val="left"/>
      <w:pPr>
        <w:ind w:left="1777" w:hanging="360"/>
      </w:pPr>
      <w:rPr>
        <w:rFonts w:hint="default"/>
      </w:rPr>
    </w:lvl>
    <w:lvl w:ilvl="1" w:tplc="04160019" w:tentative="1">
      <w:start w:val="1"/>
      <w:numFmt w:val="lowerLetter"/>
      <w:lvlText w:val="%2."/>
      <w:lvlJc w:val="left"/>
      <w:pPr>
        <w:ind w:left="2497" w:hanging="360"/>
      </w:pPr>
    </w:lvl>
    <w:lvl w:ilvl="2" w:tplc="0416001B" w:tentative="1">
      <w:start w:val="1"/>
      <w:numFmt w:val="lowerRoman"/>
      <w:lvlText w:val="%3."/>
      <w:lvlJc w:val="right"/>
      <w:pPr>
        <w:ind w:left="3217" w:hanging="180"/>
      </w:pPr>
    </w:lvl>
    <w:lvl w:ilvl="3" w:tplc="0416000F" w:tentative="1">
      <w:start w:val="1"/>
      <w:numFmt w:val="decimal"/>
      <w:lvlText w:val="%4."/>
      <w:lvlJc w:val="left"/>
      <w:pPr>
        <w:ind w:left="3937" w:hanging="360"/>
      </w:pPr>
    </w:lvl>
    <w:lvl w:ilvl="4" w:tplc="04160019" w:tentative="1">
      <w:start w:val="1"/>
      <w:numFmt w:val="lowerLetter"/>
      <w:lvlText w:val="%5."/>
      <w:lvlJc w:val="left"/>
      <w:pPr>
        <w:ind w:left="4657" w:hanging="360"/>
      </w:pPr>
    </w:lvl>
    <w:lvl w:ilvl="5" w:tplc="0416001B" w:tentative="1">
      <w:start w:val="1"/>
      <w:numFmt w:val="lowerRoman"/>
      <w:lvlText w:val="%6."/>
      <w:lvlJc w:val="right"/>
      <w:pPr>
        <w:ind w:left="5377" w:hanging="180"/>
      </w:pPr>
    </w:lvl>
    <w:lvl w:ilvl="6" w:tplc="0416000F" w:tentative="1">
      <w:start w:val="1"/>
      <w:numFmt w:val="decimal"/>
      <w:lvlText w:val="%7."/>
      <w:lvlJc w:val="left"/>
      <w:pPr>
        <w:ind w:left="6097" w:hanging="360"/>
      </w:pPr>
    </w:lvl>
    <w:lvl w:ilvl="7" w:tplc="04160019" w:tentative="1">
      <w:start w:val="1"/>
      <w:numFmt w:val="lowerLetter"/>
      <w:lvlText w:val="%8."/>
      <w:lvlJc w:val="left"/>
      <w:pPr>
        <w:ind w:left="6817" w:hanging="360"/>
      </w:pPr>
    </w:lvl>
    <w:lvl w:ilvl="8" w:tplc="0416001B" w:tentative="1">
      <w:start w:val="1"/>
      <w:numFmt w:val="lowerRoman"/>
      <w:lvlText w:val="%9."/>
      <w:lvlJc w:val="right"/>
      <w:pPr>
        <w:ind w:left="7537" w:hanging="180"/>
      </w:pPr>
    </w:lvl>
  </w:abstractNum>
  <w:abstractNum w:abstractNumId="21" w15:restartNumberingAfterBreak="0">
    <w:nsid w:val="77B10FE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C80D5C"/>
    <w:multiLevelType w:val="multilevel"/>
    <w:tmpl w:val="3126DB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0DB6"/>
    <w:multiLevelType w:val="multilevel"/>
    <w:tmpl w:val="7EC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611860">
    <w:abstractNumId w:val="1"/>
  </w:num>
  <w:num w:numId="2" w16cid:durableId="1107509275">
    <w:abstractNumId w:val="1"/>
  </w:num>
  <w:num w:numId="3" w16cid:durableId="1105685256">
    <w:abstractNumId w:val="1"/>
  </w:num>
  <w:num w:numId="4" w16cid:durableId="71902780">
    <w:abstractNumId w:val="1"/>
  </w:num>
  <w:num w:numId="5" w16cid:durableId="383481491">
    <w:abstractNumId w:val="1"/>
  </w:num>
  <w:num w:numId="6" w16cid:durableId="1718820691">
    <w:abstractNumId w:val="1"/>
  </w:num>
  <w:num w:numId="7" w16cid:durableId="1163476279">
    <w:abstractNumId w:val="23"/>
  </w:num>
  <w:num w:numId="8" w16cid:durableId="1324815132">
    <w:abstractNumId w:val="2"/>
  </w:num>
  <w:num w:numId="9" w16cid:durableId="959651788">
    <w:abstractNumId w:val="22"/>
  </w:num>
  <w:num w:numId="10" w16cid:durableId="273707387">
    <w:abstractNumId w:val="12"/>
  </w:num>
  <w:num w:numId="11" w16cid:durableId="1957369545">
    <w:abstractNumId w:val="17"/>
  </w:num>
  <w:num w:numId="12" w16cid:durableId="696394227">
    <w:abstractNumId w:val="5"/>
  </w:num>
  <w:num w:numId="13" w16cid:durableId="1778981043">
    <w:abstractNumId w:val="10"/>
  </w:num>
  <w:num w:numId="14" w16cid:durableId="1734279817">
    <w:abstractNumId w:val="0"/>
  </w:num>
  <w:num w:numId="15" w16cid:durableId="966395153">
    <w:abstractNumId w:val="15"/>
  </w:num>
  <w:num w:numId="16" w16cid:durableId="197398076">
    <w:abstractNumId w:val="16"/>
  </w:num>
  <w:num w:numId="17" w16cid:durableId="1586844347">
    <w:abstractNumId w:val="13"/>
  </w:num>
  <w:num w:numId="18" w16cid:durableId="2096436768">
    <w:abstractNumId w:val="18"/>
  </w:num>
  <w:num w:numId="19" w16cid:durableId="1465611550">
    <w:abstractNumId w:val="20"/>
  </w:num>
  <w:num w:numId="20" w16cid:durableId="599139910">
    <w:abstractNumId w:val="19"/>
  </w:num>
  <w:num w:numId="21" w16cid:durableId="1293053359">
    <w:abstractNumId w:val="3"/>
  </w:num>
  <w:num w:numId="22" w16cid:durableId="1137070545">
    <w:abstractNumId w:val="11"/>
  </w:num>
  <w:num w:numId="23" w16cid:durableId="1094549096">
    <w:abstractNumId w:val="14"/>
  </w:num>
  <w:num w:numId="24" w16cid:durableId="566915745">
    <w:abstractNumId w:val="1"/>
    <w:lvlOverride w:ilvl="0">
      <w:startOverride w:val="4"/>
    </w:lvlOverride>
  </w:num>
  <w:num w:numId="25" w16cid:durableId="1332834473">
    <w:abstractNumId w:val="8"/>
  </w:num>
  <w:num w:numId="26" w16cid:durableId="350496007">
    <w:abstractNumId w:val="21"/>
  </w:num>
  <w:num w:numId="27" w16cid:durableId="1406804653">
    <w:abstractNumId w:val="6"/>
  </w:num>
  <w:num w:numId="28" w16cid:durableId="675695871">
    <w:abstractNumId w:val="7"/>
  </w:num>
  <w:num w:numId="29" w16cid:durableId="1037007903">
    <w:abstractNumId w:val="4"/>
  </w:num>
  <w:num w:numId="30" w16cid:durableId="251166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C7"/>
    <w:rsid w:val="00000A27"/>
    <w:rsid w:val="00000D32"/>
    <w:rsid w:val="000025C0"/>
    <w:rsid w:val="00002BAD"/>
    <w:rsid w:val="0000433A"/>
    <w:rsid w:val="00004655"/>
    <w:rsid w:val="000053F9"/>
    <w:rsid w:val="0000584A"/>
    <w:rsid w:val="00007146"/>
    <w:rsid w:val="00007DA1"/>
    <w:rsid w:val="00010C60"/>
    <w:rsid w:val="00011139"/>
    <w:rsid w:val="00011481"/>
    <w:rsid w:val="000126DE"/>
    <w:rsid w:val="0001360C"/>
    <w:rsid w:val="00014BFA"/>
    <w:rsid w:val="0001507F"/>
    <w:rsid w:val="00015D68"/>
    <w:rsid w:val="0001694A"/>
    <w:rsid w:val="00016EDA"/>
    <w:rsid w:val="000172C6"/>
    <w:rsid w:val="00020234"/>
    <w:rsid w:val="0002094B"/>
    <w:rsid w:val="000227C4"/>
    <w:rsid w:val="00023360"/>
    <w:rsid w:val="00023402"/>
    <w:rsid w:val="00024A9B"/>
    <w:rsid w:val="00025F42"/>
    <w:rsid w:val="0002681A"/>
    <w:rsid w:val="00026FA7"/>
    <w:rsid w:val="000271C8"/>
    <w:rsid w:val="00027FCD"/>
    <w:rsid w:val="00031443"/>
    <w:rsid w:val="00031C8A"/>
    <w:rsid w:val="00031F34"/>
    <w:rsid w:val="0003270F"/>
    <w:rsid w:val="0003280E"/>
    <w:rsid w:val="00032817"/>
    <w:rsid w:val="0003298F"/>
    <w:rsid w:val="00032A25"/>
    <w:rsid w:val="00033132"/>
    <w:rsid w:val="0003358D"/>
    <w:rsid w:val="00034020"/>
    <w:rsid w:val="00034AFA"/>
    <w:rsid w:val="0003625A"/>
    <w:rsid w:val="00036E18"/>
    <w:rsid w:val="00036F0B"/>
    <w:rsid w:val="00037B1F"/>
    <w:rsid w:val="00040596"/>
    <w:rsid w:val="000416F8"/>
    <w:rsid w:val="00042EDA"/>
    <w:rsid w:val="00043A3A"/>
    <w:rsid w:val="00043B62"/>
    <w:rsid w:val="00044E57"/>
    <w:rsid w:val="000459FF"/>
    <w:rsid w:val="000475AF"/>
    <w:rsid w:val="000528DD"/>
    <w:rsid w:val="00053E84"/>
    <w:rsid w:val="00054B59"/>
    <w:rsid w:val="00054E8D"/>
    <w:rsid w:val="00055CC9"/>
    <w:rsid w:val="00055D29"/>
    <w:rsid w:val="000560CE"/>
    <w:rsid w:val="0005627C"/>
    <w:rsid w:val="00056681"/>
    <w:rsid w:val="000569FF"/>
    <w:rsid w:val="000574E7"/>
    <w:rsid w:val="000575CD"/>
    <w:rsid w:val="00061583"/>
    <w:rsid w:val="00062064"/>
    <w:rsid w:val="0006342B"/>
    <w:rsid w:val="0006477B"/>
    <w:rsid w:val="00064C64"/>
    <w:rsid w:val="000656F8"/>
    <w:rsid w:val="00065987"/>
    <w:rsid w:val="00065E4C"/>
    <w:rsid w:val="00065F4A"/>
    <w:rsid w:val="00066E07"/>
    <w:rsid w:val="00066F14"/>
    <w:rsid w:val="00067988"/>
    <w:rsid w:val="00067ECA"/>
    <w:rsid w:val="00071672"/>
    <w:rsid w:val="000744FC"/>
    <w:rsid w:val="000749F1"/>
    <w:rsid w:val="00074BEF"/>
    <w:rsid w:val="00075C8B"/>
    <w:rsid w:val="0007633B"/>
    <w:rsid w:val="00076D53"/>
    <w:rsid w:val="00077A80"/>
    <w:rsid w:val="00077A88"/>
    <w:rsid w:val="0007D585"/>
    <w:rsid w:val="00080388"/>
    <w:rsid w:val="00080405"/>
    <w:rsid w:val="00080AC2"/>
    <w:rsid w:val="000818EE"/>
    <w:rsid w:val="000825C3"/>
    <w:rsid w:val="000826AC"/>
    <w:rsid w:val="00083260"/>
    <w:rsid w:val="00084777"/>
    <w:rsid w:val="00084A18"/>
    <w:rsid w:val="00086445"/>
    <w:rsid w:val="00087B76"/>
    <w:rsid w:val="00087F57"/>
    <w:rsid w:val="0009020F"/>
    <w:rsid w:val="00090C9B"/>
    <w:rsid w:val="00092567"/>
    <w:rsid w:val="00092B0C"/>
    <w:rsid w:val="0009440E"/>
    <w:rsid w:val="00095554"/>
    <w:rsid w:val="00095972"/>
    <w:rsid w:val="00096677"/>
    <w:rsid w:val="00096BCB"/>
    <w:rsid w:val="00097710"/>
    <w:rsid w:val="0009773C"/>
    <w:rsid w:val="00097D4D"/>
    <w:rsid w:val="00097DC4"/>
    <w:rsid w:val="00097E76"/>
    <w:rsid w:val="000A0270"/>
    <w:rsid w:val="000A1A00"/>
    <w:rsid w:val="000A1A0A"/>
    <w:rsid w:val="000A1A6F"/>
    <w:rsid w:val="000A21ED"/>
    <w:rsid w:val="000A29A1"/>
    <w:rsid w:val="000A2D4C"/>
    <w:rsid w:val="000A3B29"/>
    <w:rsid w:val="000A43E1"/>
    <w:rsid w:val="000A4CD6"/>
    <w:rsid w:val="000A5748"/>
    <w:rsid w:val="000A5ACD"/>
    <w:rsid w:val="000B04E7"/>
    <w:rsid w:val="000B0B9B"/>
    <w:rsid w:val="000B0C53"/>
    <w:rsid w:val="000B1FC0"/>
    <w:rsid w:val="000B2005"/>
    <w:rsid w:val="000B226F"/>
    <w:rsid w:val="000B2BAC"/>
    <w:rsid w:val="000B3811"/>
    <w:rsid w:val="000B3A65"/>
    <w:rsid w:val="000B546B"/>
    <w:rsid w:val="000B562E"/>
    <w:rsid w:val="000B5CEC"/>
    <w:rsid w:val="000B6318"/>
    <w:rsid w:val="000B7C84"/>
    <w:rsid w:val="000B7D09"/>
    <w:rsid w:val="000C0788"/>
    <w:rsid w:val="000C0DB2"/>
    <w:rsid w:val="000C209A"/>
    <w:rsid w:val="000C260E"/>
    <w:rsid w:val="000C33B6"/>
    <w:rsid w:val="000C33D2"/>
    <w:rsid w:val="000C39B8"/>
    <w:rsid w:val="000C3DED"/>
    <w:rsid w:val="000C43B3"/>
    <w:rsid w:val="000C5391"/>
    <w:rsid w:val="000C591D"/>
    <w:rsid w:val="000C5E8D"/>
    <w:rsid w:val="000C6051"/>
    <w:rsid w:val="000C60B4"/>
    <w:rsid w:val="000C6562"/>
    <w:rsid w:val="000C6E5E"/>
    <w:rsid w:val="000C74FA"/>
    <w:rsid w:val="000D098B"/>
    <w:rsid w:val="000D102A"/>
    <w:rsid w:val="000D1312"/>
    <w:rsid w:val="000D2777"/>
    <w:rsid w:val="000D3F6F"/>
    <w:rsid w:val="000D424E"/>
    <w:rsid w:val="000D42BC"/>
    <w:rsid w:val="000D45A7"/>
    <w:rsid w:val="000D48A0"/>
    <w:rsid w:val="000D49E9"/>
    <w:rsid w:val="000D5E1E"/>
    <w:rsid w:val="000D5F05"/>
    <w:rsid w:val="000E00B6"/>
    <w:rsid w:val="000E0626"/>
    <w:rsid w:val="000E10BB"/>
    <w:rsid w:val="000E2DD9"/>
    <w:rsid w:val="000E3ACA"/>
    <w:rsid w:val="000E42EA"/>
    <w:rsid w:val="000E4B7A"/>
    <w:rsid w:val="000E5142"/>
    <w:rsid w:val="000E5151"/>
    <w:rsid w:val="000E5383"/>
    <w:rsid w:val="000E76F8"/>
    <w:rsid w:val="000F19C3"/>
    <w:rsid w:val="000F2337"/>
    <w:rsid w:val="000F49B7"/>
    <w:rsid w:val="000F5087"/>
    <w:rsid w:val="000F555A"/>
    <w:rsid w:val="000F5B4C"/>
    <w:rsid w:val="000F65E3"/>
    <w:rsid w:val="000F7DDA"/>
    <w:rsid w:val="00100DA5"/>
    <w:rsid w:val="00102ECA"/>
    <w:rsid w:val="00103DD9"/>
    <w:rsid w:val="00104F1C"/>
    <w:rsid w:val="0010526A"/>
    <w:rsid w:val="00106A67"/>
    <w:rsid w:val="00106D2E"/>
    <w:rsid w:val="00107B8E"/>
    <w:rsid w:val="00107D1D"/>
    <w:rsid w:val="00111011"/>
    <w:rsid w:val="0011124F"/>
    <w:rsid w:val="001117B0"/>
    <w:rsid w:val="00111E05"/>
    <w:rsid w:val="001138F8"/>
    <w:rsid w:val="00114E86"/>
    <w:rsid w:val="0011621F"/>
    <w:rsid w:val="001168CA"/>
    <w:rsid w:val="00121CDF"/>
    <w:rsid w:val="00121D8E"/>
    <w:rsid w:val="001225C7"/>
    <w:rsid w:val="00124825"/>
    <w:rsid w:val="0012649F"/>
    <w:rsid w:val="00126B30"/>
    <w:rsid w:val="00126C20"/>
    <w:rsid w:val="0012770C"/>
    <w:rsid w:val="00127DC1"/>
    <w:rsid w:val="001306E7"/>
    <w:rsid w:val="00130A95"/>
    <w:rsid w:val="00130B3A"/>
    <w:rsid w:val="00131537"/>
    <w:rsid w:val="00131BCD"/>
    <w:rsid w:val="00131C6E"/>
    <w:rsid w:val="00131EC5"/>
    <w:rsid w:val="00131EFC"/>
    <w:rsid w:val="00132992"/>
    <w:rsid w:val="00132E05"/>
    <w:rsid w:val="00133FFA"/>
    <w:rsid w:val="001346CE"/>
    <w:rsid w:val="0013539E"/>
    <w:rsid w:val="00135A9F"/>
    <w:rsid w:val="00135F7C"/>
    <w:rsid w:val="00136842"/>
    <w:rsid w:val="00137688"/>
    <w:rsid w:val="00137B0A"/>
    <w:rsid w:val="0013A859"/>
    <w:rsid w:val="00140939"/>
    <w:rsid w:val="001426F8"/>
    <w:rsid w:val="00143B1B"/>
    <w:rsid w:val="001442E8"/>
    <w:rsid w:val="0014472F"/>
    <w:rsid w:val="00145843"/>
    <w:rsid w:val="001473AD"/>
    <w:rsid w:val="00147462"/>
    <w:rsid w:val="001477DC"/>
    <w:rsid w:val="001510FA"/>
    <w:rsid w:val="00153A2A"/>
    <w:rsid w:val="001545A2"/>
    <w:rsid w:val="001553EF"/>
    <w:rsid w:val="00156970"/>
    <w:rsid w:val="00157B67"/>
    <w:rsid w:val="00160738"/>
    <w:rsid w:val="00160A73"/>
    <w:rsid w:val="00160CC6"/>
    <w:rsid w:val="00160E1D"/>
    <w:rsid w:val="00161C27"/>
    <w:rsid w:val="00161E58"/>
    <w:rsid w:val="001622E3"/>
    <w:rsid w:val="0016292B"/>
    <w:rsid w:val="00162D6A"/>
    <w:rsid w:val="00163062"/>
    <w:rsid w:val="0016352F"/>
    <w:rsid w:val="00163A4E"/>
    <w:rsid w:val="00163F04"/>
    <w:rsid w:val="00163F93"/>
    <w:rsid w:val="00164D62"/>
    <w:rsid w:val="00165415"/>
    <w:rsid w:val="001667B7"/>
    <w:rsid w:val="00166EE1"/>
    <w:rsid w:val="00170CB6"/>
    <w:rsid w:val="0017161D"/>
    <w:rsid w:val="00171623"/>
    <w:rsid w:val="00171C4A"/>
    <w:rsid w:val="00173552"/>
    <w:rsid w:val="00173782"/>
    <w:rsid w:val="001737EE"/>
    <w:rsid w:val="00174391"/>
    <w:rsid w:val="00174D95"/>
    <w:rsid w:val="00174F14"/>
    <w:rsid w:val="00175A19"/>
    <w:rsid w:val="00175CC7"/>
    <w:rsid w:val="001772A6"/>
    <w:rsid w:val="001772BA"/>
    <w:rsid w:val="0017732A"/>
    <w:rsid w:val="00177F5F"/>
    <w:rsid w:val="00180220"/>
    <w:rsid w:val="00180D38"/>
    <w:rsid w:val="00180D4D"/>
    <w:rsid w:val="00180E58"/>
    <w:rsid w:val="00181567"/>
    <w:rsid w:val="00182041"/>
    <w:rsid w:val="00182696"/>
    <w:rsid w:val="00182BA2"/>
    <w:rsid w:val="00184195"/>
    <w:rsid w:val="0018429E"/>
    <w:rsid w:val="00184A1B"/>
    <w:rsid w:val="00185A57"/>
    <w:rsid w:val="0018642A"/>
    <w:rsid w:val="0018651E"/>
    <w:rsid w:val="00186F09"/>
    <w:rsid w:val="00186F18"/>
    <w:rsid w:val="001870F0"/>
    <w:rsid w:val="001872FC"/>
    <w:rsid w:val="00187838"/>
    <w:rsid w:val="00187883"/>
    <w:rsid w:val="00190586"/>
    <w:rsid w:val="00190F4B"/>
    <w:rsid w:val="00192264"/>
    <w:rsid w:val="0019247F"/>
    <w:rsid w:val="00192947"/>
    <w:rsid w:val="00193262"/>
    <w:rsid w:val="00193CC8"/>
    <w:rsid w:val="001941A8"/>
    <w:rsid w:val="0019532C"/>
    <w:rsid w:val="00195D7B"/>
    <w:rsid w:val="00196092"/>
    <w:rsid w:val="00196235"/>
    <w:rsid w:val="001964D5"/>
    <w:rsid w:val="00196965"/>
    <w:rsid w:val="001A00B5"/>
    <w:rsid w:val="001A0174"/>
    <w:rsid w:val="001A06F7"/>
    <w:rsid w:val="001A12B1"/>
    <w:rsid w:val="001A183B"/>
    <w:rsid w:val="001A188C"/>
    <w:rsid w:val="001A1EE8"/>
    <w:rsid w:val="001A2C91"/>
    <w:rsid w:val="001A2EAD"/>
    <w:rsid w:val="001A2EEC"/>
    <w:rsid w:val="001A36FF"/>
    <w:rsid w:val="001A3B75"/>
    <w:rsid w:val="001A4127"/>
    <w:rsid w:val="001A4E00"/>
    <w:rsid w:val="001A520A"/>
    <w:rsid w:val="001A53F8"/>
    <w:rsid w:val="001A5D8A"/>
    <w:rsid w:val="001A6BEC"/>
    <w:rsid w:val="001A703F"/>
    <w:rsid w:val="001A7294"/>
    <w:rsid w:val="001A7ADD"/>
    <w:rsid w:val="001B1078"/>
    <w:rsid w:val="001B1360"/>
    <w:rsid w:val="001B15D1"/>
    <w:rsid w:val="001B21F9"/>
    <w:rsid w:val="001B247D"/>
    <w:rsid w:val="001B2595"/>
    <w:rsid w:val="001B289A"/>
    <w:rsid w:val="001B36AF"/>
    <w:rsid w:val="001B4190"/>
    <w:rsid w:val="001B4276"/>
    <w:rsid w:val="001B473F"/>
    <w:rsid w:val="001B49E2"/>
    <w:rsid w:val="001B4BC0"/>
    <w:rsid w:val="001B4BD0"/>
    <w:rsid w:val="001B52E0"/>
    <w:rsid w:val="001B5526"/>
    <w:rsid w:val="001B67E5"/>
    <w:rsid w:val="001B796A"/>
    <w:rsid w:val="001C0238"/>
    <w:rsid w:val="001C060C"/>
    <w:rsid w:val="001C19F0"/>
    <w:rsid w:val="001C1E70"/>
    <w:rsid w:val="001C1EDE"/>
    <w:rsid w:val="001C36CD"/>
    <w:rsid w:val="001C44A7"/>
    <w:rsid w:val="001C4FDE"/>
    <w:rsid w:val="001C5F5A"/>
    <w:rsid w:val="001C647E"/>
    <w:rsid w:val="001C776C"/>
    <w:rsid w:val="001C79DC"/>
    <w:rsid w:val="001C7FF1"/>
    <w:rsid w:val="001D07BE"/>
    <w:rsid w:val="001D10B3"/>
    <w:rsid w:val="001D1E27"/>
    <w:rsid w:val="001D2826"/>
    <w:rsid w:val="001D2C3A"/>
    <w:rsid w:val="001D43A2"/>
    <w:rsid w:val="001D43AF"/>
    <w:rsid w:val="001D56F6"/>
    <w:rsid w:val="001D5D98"/>
    <w:rsid w:val="001D66E6"/>
    <w:rsid w:val="001D6E0A"/>
    <w:rsid w:val="001D7E71"/>
    <w:rsid w:val="001E00FB"/>
    <w:rsid w:val="001E1DE4"/>
    <w:rsid w:val="001E22FE"/>
    <w:rsid w:val="001E2F36"/>
    <w:rsid w:val="001E3021"/>
    <w:rsid w:val="001E382E"/>
    <w:rsid w:val="001E4255"/>
    <w:rsid w:val="001E4287"/>
    <w:rsid w:val="001E5875"/>
    <w:rsid w:val="001E7BB7"/>
    <w:rsid w:val="001F038E"/>
    <w:rsid w:val="001F0A8B"/>
    <w:rsid w:val="001F2750"/>
    <w:rsid w:val="001F27BE"/>
    <w:rsid w:val="001F2B68"/>
    <w:rsid w:val="001F2C1B"/>
    <w:rsid w:val="001F367B"/>
    <w:rsid w:val="001F3A29"/>
    <w:rsid w:val="001F53F8"/>
    <w:rsid w:val="001F5C85"/>
    <w:rsid w:val="001F604B"/>
    <w:rsid w:val="001F6867"/>
    <w:rsid w:val="00200129"/>
    <w:rsid w:val="0020074F"/>
    <w:rsid w:val="00200C1F"/>
    <w:rsid w:val="00200ED4"/>
    <w:rsid w:val="00200F83"/>
    <w:rsid w:val="00202408"/>
    <w:rsid w:val="00203276"/>
    <w:rsid w:val="0020409A"/>
    <w:rsid w:val="002043C1"/>
    <w:rsid w:val="002043E9"/>
    <w:rsid w:val="00204A8D"/>
    <w:rsid w:val="00205CAF"/>
    <w:rsid w:val="0020632F"/>
    <w:rsid w:val="00206A04"/>
    <w:rsid w:val="00206A3A"/>
    <w:rsid w:val="00207858"/>
    <w:rsid w:val="00210F2F"/>
    <w:rsid w:val="00211ABB"/>
    <w:rsid w:val="00211E5C"/>
    <w:rsid w:val="00211EC8"/>
    <w:rsid w:val="00212D51"/>
    <w:rsid w:val="002130F2"/>
    <w:rsid w:val="002130F7"/>
    <w:rsid w:val="00213208"/>
    <w:rsid w:val="0021383F"/>
    <w:rsid w:val="00214893"/>
    <w:rsid w:val="002153B1"/>
    <w:rsid w:val="002159EC"/>
    <w:rsid w:val="00216334"/>
    <w:rsid w:val="002171FB"/>
    <w:rsid w:val="0022004B"/>
    <w:rsid w:val="0022044F"/>
    <w:rsid w:val="00221549"/>
    <w:rsid w:val="00221C9B"/>
    <w:rsid w:val="002220E8"/>
    <w:rsid w:val="002222B1"/>
    <w:rsid w:val="00223393"/>
    <w:rsid w:val="002233DB"/>
    <w:rsid w:val="002259CF"/>
    <w:rsid w:val="0022658E"/>
    <w:rsid w:val="00226752"/>
    <w:rsid w:val="00226D98"/>
    <w:rsid w:val="00226E8D"/>
    <w:rsid w:val="002304D8"/>
    <w:rsid w:val="002307AC"/>
    <w:rsid w:val="00231A62"/>
    <w:rsid w:val="00231DB8"/>
    <w:rsid w:val="002328E2"/>
    <w:rsid w:val="00232B7D"/>
    <w:rsid w:val="00232EC9"/>
    <w:rsid w:val="00233133"/>
    <w:rsid w:val="00233342"/>
    <w:rsid w:val="002345AB"/>
    <w:rsid w:val="00234751"/>
    <w:rsid w:val="00235338"/>
    <w:rsid w:val="002361A3"/>
    <w:rsid w:val="002373A7"/>
    <w:rsid w:val="00237BFB"/>
    <w:rsid w:val="00240CA5"/>
    <w:rsid w:val="00241380"/>
    <w:rsid w:val="00241E37"/>
    <w:rsid w:val="00242482"/>
    <w:rsid w:val="002431F5"/>
    <w:rsid w:val="00243D1D"/>
    <w:rsid w:val="00243F9F"/>
    <w:rsid w:val="00244158"/>
    <w:rsid w:val="00244B8D"/>
    <w:rsid w:val="00244C26"/>
    <w:rsid w:val="002455EA"/>
    <w:rsid w:val="00245750"/>
    <w:rsid w:val="00245E38"/>
    <w:rsid w:val="002479FE"/>
    <w:rsid w:val="00251D01"/>
    <w:rsid w:val="0025282A"/>
    <w:rsid w:val="002533DD"/>
    <w:rsid w:val="002535E1"/>
    <w:rsid w:val="00255A55"/>
    <w:rsid w:val="00255AA5"/>
    <w:rsid w:val="00256602"/>
    <w:rsid w:val="002566C7"/>
    <w:rsid w:val="00256F30"/>
    <w:rsid w:val="00256FF6"/>
    <w:rsid w:val="00257154"/>
    <w:rsid w:val="00257A81"/>
    <w:rsid w:val="00260944"/>
    <w:rsid w:val="00260AB2"/>
    <w:rsid w:val="00260ED9"/>
    <w:rsid w:val="00261D1C"/>
    <w:rsid w:val="00262428"/>
    <w:rsid w:val="00262854"/>
    <w:rsid w:val="00263769"/>
    <w:rsid w:val="00263E61"/>
    <w:rsid w:val="002645CC"/>
    <w:rsid w:val="0026542F"/>
    <w:rsid w:val="0026660D"/>
    <w:rsid w:val="00266733"/>
    <w:rsid w:val="00267904"/>
    <w:rsid w:val="002700E5"/>
    <w:rsid w:val="00271C54"/>
    <w:rsid w:val="002728AB"/>
    <w:rsid w:val="00272AF3"/>
    <w:rsid w:val="00272EF3"/>
    <w:rsid w:val="00273F31"/>
    <w:rsid w:val="00274950"/>
    <w:rsid w:val="00276B26"/>
    <w:rsid w:val="00276E40"/>
    <w:rsid w:val="002806D5"/>
    <w:rsid w:val="0028099E"/>
    <w:rsid w:val="00280CB3"/>
    <w:rsid w:val="00280FAA"/>
    <w:rsid w:val="002816E7"/>
    <w:rsid w:val="002819DF"/>
    <w:rsid w:val="00281CB5"/>
    <w:rsid w:val="002826A6"/>
    <w:rsid w:val="002828DA"/>
    <w:rsid w:val="00282C23"/>
    <w:rsid w:val="00282E89"/>
    <w:rsid w:val="00284278"/>
    <w:rsid w:val="00286B33"/>
    <w:rsid w:val="00286FA2"/>
    <w:rsid w:val="00290ED1"/>
    <w:rsid w:val="002922BC"/>
    <w:rsid w:val="00292615"/>
    <w:rsid w:val="0029275D"/>
    <w:rsid w:val="002929E1"/>
    <w:rsid w:val="00292B59"/>
    <w:rsid w:val="00293D6D"/>
    <w:rsid w:val="0029586F"/>
    <w:rsid w:val="00295CC6"/>
    <w:rsid w:val="00296545"/>
    <w:rsid w:val="00296B29"/>
    <w:rsid w:val="00297276"/>
    <w:rsid w:val="00297900"/>
    <w:rsid w:val="00297D91"/>
    <w:rsid w:val="002A0380"/>
    <w:rsid w:val="002A0679"/>
    <w:rsid w:val="002A0952"/>
    <w:rsid w:val="002A1804"/>
    <w:rsid w:val="002A1D72"/>
    <w:rsid w:val="002A2350"/>
    <w:rsid w:val="002A330A"/>
    <w:rsid w:val="002A39AA"/>
    <w:rsid w:val="002A3CC0"/>
    <w:rsid w:val="002A4397"/>
    <w:rsid w:val="002A4453"/>
    <w:rsid w:val="002A48FD"/>
    <w:rsid w:val="002A522F"/>
    <w:rsid w:val="002A6621"/>
    <w:rsid w:val="002A6ABB"/>
    <w:rsid w:val="002B06BF"/>
    <w:rsid w:val="002B12A3"/>
    <w:rsid w:val="002B18CE"/>
    <w:rsid w:val="002B1C7A"/>
    <w:rsid w:val="002B1C8B"/>
    <w:rsid w:val="002B38E2"/>
    <w:rsid w:val="002B5005"/>
    <w:rsid w:val="002B5377"/>
    <w:rsid w:val="002B56BB"/>
    <w:rsid w:val="002C0705"/>
    <w:rsid w:val="002C1939"/>
    <w:rsid w:val="002C1BA9"/>
    <w:rsid w:val="002C1E07"/>
    <w:rsid w:val="002C1F71"/>
    <w:rsid w:val="002C38E7"/>
    <w:rsid w:val="002C4C87"/>
    <w:rsid w:val="002C5464"/>
    <w:rsid w:val="002C56F0"/>
    <w:rsid w:val="002C7BD1"/>
    <w:rsid w:val="002D09E9"/>
    <w:rsid w:val="002D1AFA"/>
    <w:rsid w:val="002D1BCC"/>
    <w:rsid w:val="002D2DDF"/>
    <w:rsid w:val="002D361F"/>
    <w:rsid w:val="002D62D9"/>
    <w:rsid w:val="002D6CD0"/>
    <w:rsid w:val="002D7C60"/>
    <w:rsid w:val="002D7FD7"/>
    <w:rsid w:val="002E017F"/>
    <w:rsid w:val="002E06D6"/>
    <w:rsid w:val="002E0CFE"/>
    <w:rsid w:val="002E1061"/>
    <w:rsid w:val="002E10D6"/>
    <w:rsid w:val="002E13E1"/>
    <w:rsid w:val="002E14DD"/>
    <w:rsid w:val="002E1C8A"/>
    <w:rsid w:val="002E26BF"/>
    <w:rsid w:val="002E2B61"/>
    <w:rsid w:val="002E32AE"/>
    <w:rsid w:val="002E4135"/>
    <w:rsid w:val="002E53CA"/>
    <w:rsid w:val="002E7924"/>
    <w:rsid w:val="002E7D3B"/>
    <w:rsid w:val="002E7F26"/>
    <w:rsid w:val="002F07BA"/>
    <w:rsid w:val="002F22AA"/>
    <w:rsid w:val="002F330E"/>
    <w:rsid w:val="002F422C"/>
    <w:rsid w:val="003005AC"/>
    <w:rsid w:val="0030131D"/>
    <w:rsid w:val="00301574"/>
    <w:rsid w:val="0030302A"/>
    <w:rsid w:val="00303B28"/>
    <w:rsid w:val="00304B65"/>
    <w:rsid w:val="00305CE6"/>
    <w:rsid w:val="0030795D"/>
    <w:rsid w:val="003115CF"/>
    <w:rsid w:val="0031241D"/>
    <w:rsid w:val="00312E20"/>
    <w:rsid w:val="003134AE"/>
    <w:rsid w:val="00313541"/>
    <w:rsid w:val="003135C1"/>
    <w:rsid w:val="00313641"/>
    <w:rsid w:val="003139F5"/>
    <w:rsid w:val="00313D03"/>
    <w:rsid w:val="00313D3D"/>
    <w:rsid w:val="00314034"/>
    <w:rsid w:val="00316946"/>
    <w:rsid w:val="00316AB4"/>
    <w:rsid w:val="00317868"/>
    <w:rsid w:val="00317A2C"/>
    <w:rsid w:val="00317C17"/>
    <w:rsid w:val="00320CB3"/>
    <w:rsid w:val="0032239A"/>
    <w:rsid w:val="00322C9C"/>
    <w:rsid w:val="003231FE"/>
    <w:rsid w:val="00323842"/>
    <w:rsid w:val="00323AFF"/>
    <w:rsid w:val="00323DCD"/>
    <w:rsid w:val="0032421E"/>
    <w:rsid w:val="003242E2"/>
    <w:rsid w:val="00325140"/>
    <w:rsid w:val="0032626B"/>
    <w:rsid w:val="003268D0"/>
    <w:rsid w:val="00326FF0"/>
    <w:rsid w:val="00327505"/>
    <w:rsid w:val="0032770E"/>
    <w:rsid w:val="003280D8"/>
    <w:rsid w:val="0033111E"/>
    <w:rsid w:val="00331AB1"/>
    <w:rsid w:val="0033369C"/>
    <w:rsid w:val="003347DD"/>
    <w:rsid w:val="00335CBB"/>
    <w:rsid w:val="00340CBE"/>
    <w:rsid w:val="00341271"/>
    <w:rsid w:val="00341B23"/>
    <w:rsid w:val="00341DE1"/>
    <w:rsid w:val="00341F14"/>
    <w:rsid w:val="003421A7"/>
    <w:rsid w:val="003447FE"/>
    <w:rsid w:val="0034484F"/>
    <w:rsid w:val="00345052"/>
    <w:rsid w:val="003457D2"/>
    <w:rsid w:val="00345AB0"/>
    <w:rsid w:val="003470A2"/>
    <w:rsid w:val="003500C4"/>
    <w:rsid w:val="003503ED"/>
    <w:rsid w:val="00350EA6"/>
    <w:rsid w:val="00351873"/>
    <w:rsid w:val="00353328"/>
    <w:rsid w:val="00353375"/>
    <w:rsid w:val="00353495"/>
    <w:rsid w:val="00353D18"/>
    <w:rsid w:val="00354FB5"/>
    <w:rsid w:val="00355333"/>
    <w:rsid w:val="00356816"/>
    <w:rsid w:val="003610F3"/>
    <w:rsid w:val="0036129D"/>
    <w:rsid w:val="00361C29"/>
    <w:rsid w:val="00362F8B"/>
    <w:rsid w:val="003635BE"/>
    <w:rsid w:val="00364528"/>
    <w:rsid w:val="00364BEF"/>
    <w:rsid w:val="003658CC"/>
    <w:rsid w:val="003661BE"/>
    <w:rsid w:val="00366590"/>
    <w:rsid w:val="0036736B"/>
    <w:rsid w:val="00370177"/>
    <w:rsid w:val="00370678"/>
    <w:rsid w:val="00372826"/>
    <w:rsid w:val="00372BAD"/>
    <w:rsid w:val="0037512D"/>
    <w:rsid w:val="00377FB2"/>
    <w:rsid w:val="0038045B"/>
    <w:rsid w:val="00380924"/>
    <w:rsid w:val="00380B73"/>
    <w:rsid w:val="0038260E"/>
    <w:rsid w:val="00382A71"/>
    <w:rsid w:val="00384E08"/>
    <w:rsid w:val="003862CB"/>
    <w:rsid w:val="003906F0"/>
    <w:rsid w:val="00390FC7"/>
    <w:rsid w:val="0039116E"/>
    <w:rsid w:val="0039123A"/>
    <w:rsid w:val="00391DBB"/>
    <w:rsid w:val="0039334F"/>
    <w:rsid w:val="0039357A"/>
    <w:rsid w:val="00394444"/>
    <w:rsid w:val="00394BFD"/>
    <w:rsid w:val="00394F52"/>
    <w:rsid w:val="0039511F"/>
    <w:rsid w:val="00395701"/>
    <w:rsid w:val="00395CB6"/>
    <w:rsid w:val="003960E0"/>
    <w:rsid w:val="0039657C"/>
    <w:rsid w:val="003966BD"/>
    <w:rsid w:val="003967DF"/>
    <w:rsid w:val="00396ACF"/>
    <w:rsid w:val="00397118"/>
    <w:rsid w:val="003978A4"/>
    <w:rsid w:val="00397BFB"/>
    <w:rsid w:val="00397E13"/>
    <w:rsid w:val="003A019D"/>
    <w:rsid w:val="003A071A"/>
    <w:rsid w:val="003A32B5"/>
    <w:rsid w:val="003A36E8"/>
    <w:rsid w:val="003A37B2"/>
    <w:rsid w:val="003A3A3A"/>
    <w:rsid w:val="003A4991"/>
    <w:rsid w:val="003A52E1"/>
    <w:rsid w:val="003A57D4"/>
    <w:rsid w:val="003A59E4"/>
    <w:rsid w:val="003A6442"/>
    <w:rsid w:val="003A686C"/>
    <w:rsid w:val="003A724D"/>
    <w:rsid w:val="003A75C1"/>
    <w:rsid w:val="003B03B6"/>
    <w:rsid w:val="003B0F4F"/>
    <w:rsid w:val="003B114A"/>
    <w:rsid w:val="003B1775"/>
    <w:rsid w:val="003B1C45"/>
    <w:rsid w:val="003B2AC6"/>
    <w:rsid w:val="003B3BB6"/>
    <w:rsid w:val="003B3F3B"/>
    <w:rsid w:val="003B4267"/>
    <w:rsid w:val="003B613B"/>
    <w:rsid w:val="003C04DD"/>
    <w:rsid w:val="003C0B01"/>
    <w:rsid w:val="003C11E5"/>
    <w:rsid w:val="003C13E3"/>
    <w:rsid w:val="003C183F"/>
    <w:rsid w:val="003C19FC"/>
    <w:rsid w:val="003C1A32"/>
    <w:rsid w:val="003C1ED3"/>
    <w:rsid w:val="003C2424"/>
    <w:rsid w:val="003C2619"/>
    <w:rsid w:val="003C26C0"/>
    <w:rsid w:val="003C28AF"/>
    <w:rsid w:val="003C2C55"/>
    <w:rsid w:val="003C3A81"/>
    <w:rsid w:val="003C503D"/>
    <w:rsid w:val="003C5BA7"/>
    <w:rsid w:val="003C6801"/>
    <w:rsid w:val="003C797A"/>
    <w:rsid w:val="003D08E7"/>
    <w:rsid w:val="003D15C3"/>
    <w:rsid w:val="003D16E8"/>
    <w:rsid w:val="003D180D"/>
    <w:rsid w:val="003D2204"/>
    <w:rsid w:val="003D2681"/>
    <w:rsid w:val="003D2AD3"/>
    <w:rsid w:val="003D2C38"/>
    <w:rsid w:val="003D2D1F"/>
    <w:rsid w:val="003D2EA1"/>
    <w:rsid w:val="003D343F"/>
    <w:rsid w:val="003D5A25"/>
    <w:rsid w:val="003D5A60"/>
    <w:rsid w:val="003D6435"/>
    <w:rsid w:val="003D661D"/>
    <w:rsid w:val="003D6D18"/>
    <w:rsid w:val="003D7606"/>
    <w:rsid w:val="003E1A15"/>
    <w:rsid w:val="003E21EC"/>
    <w:rsid w:val="003E2442"/>
    <w:rsid w:val="003E2597"/>
    <w:rsid w:val="003E2BA3"/>
    <w:rsid w:val="003E33BE"/>
    <w:rsid w:val="003E52DD"/>
    <w:rsid w:val="003E5F52"/>
    <w:rsid w:val="003E6B98"/>
    <w:rsid w:val="003F0681"/>
    <w:rsid w:val="003F167A"/>
    <w:rsid w:val="003F21D7"/>
    <w:rsid w:val="003F32FA"/>
    <w:rsid w:val="003F38DF"/>
    <w:rsid w:val="003F3E64"/>
    <w:rsid w:val="003F40D4"/>
    <w:rsid w:val="003F4D66"/>
    <w:rsid w:val="003F5131"/>
    <w:rsid w:val="003F74B5"/>
    <w:rsid w:val="003F797B"/>
    <w:rsid w:val="004016FF"/>
    <w:rsid w:val="00403DE7"/>
    <w:rsid w:val="00404401"/>
    <w:rsid w:val="00404904"/>
    <w:rsid w:val="00404970"/>
    <w:rsid w:val="00405033"/>
    <w:rsid w:val="00405701"/>
    <w:rsid w:val="00405724"/>
    <w:rsid w:val="00407BC0"/>
    <w:rsid w:val="004100E3"/>
    <w:rsid w:val="00410645"/>
    <w:rsid w:val="00410F65"/>
    <w:rsid w:val="0041100C"/>
    <w:rsid w:val="004112D2"/>
    <w:rsid w:val="0041189E"/>
    <w:rsid w:val="00411C27"/>
    <w:rsid w:val="004120BC"/>
    <w:rsid w:val="00412EBF"/>
    <w:rsid w:val="00413010"/>
    <w:rsid w:val="00413307"/>
    <w:rsid w:val="00413D28"/>
    <w:rsid w:val="0041419D"/>
    <w:rsid w:val="00414476"/>
    <w:rsid w:val="0041486C"/>
    <w:rsid w:val="0041626E"/>
    <w:rsid w:val="00416DD8"/>
    <w:rsid w:val="004170C6"/>
    <w:rsid w:val="004173AC"/>
    <w:rsid w:val="00417D10"/>
    <w:rsid w:val="0042013C"/>
    <w:rsid w:val="004203B5"/>
    <w:rsid w:val="00420DC9"/>
    <w:rsid w:val="004217A5"/>
    <w:rsid w:val="00421848"/>
    <w:rsid w:val="00421B90"/>
    <w:rsid w:val="004237F8"/>
    <w:rsid w:val="00423C88"/>
    <w:rsid w:val="00423DA1"/>
    <w:rsid w:val="00423F21"/>
    <w:rsid w:val="00423F4B"/>
    <w:rsid w:val="00424C77"/>
    <w:rsid w:val="0042568C"/>
    <w:rsid w:val="00425E2B"/>
    <w:rsid w:val="00426531"/>
    <w:rsid w:val="004304ED"/>
    <w:rsid w:val="004312B0"/>
    <w:rsid w:val="0043163E"/>
    <w:rsid w:val="00431E22"/>
    <w:rsid w:val="0043238B"/>
    <w:rsid w:val="00432A9D"/>
    <w:rsid w:val="00432F1F"/>
    <w:rsid w:val="0043350C"/>
    <w:rsid w:val="0043360B"/>
    <w:rsid w:val="004348A3"/>
    <w:rsid w:val="00435AFE"/>
    <w:rsid w:val="00435F01"/>
    <w:rsid w:val="004365DF"/>
    <w:rsid w:val="00437DDA"/>
    <w:rsid w:val="004405BA"/>
    <w:rsid w:val="0044082B"/>
    <w:rsid w:val="004409D7"/>
    <w:rsid w:val="00441007"/>
    <w:rsid w:val="00441C21"/>
    <w:rsid w:val="00441EDE"/>
    <w:rsid w:val="0044205F"/>
    <w:rsid w:val="00442ABA"/>
    <w:rsid w:val="00442DD0"/>
    <w:rsid w:val="00442FCB"/>
    <w:rsid w:val="00443892"/>
    <w:rsid w:val="00444470"/>
    <w:rsid w:val="00444614"/>
    <w:rsid w:val="00445CC0"/>
    <w:rsid w:val="00447714"/>
    <w:rsid w:val="00450F42"/>
    <w:rsid w:val="00451672"/>
    <w:rsid w:val="00452905"/>
    <w:rsid w:val="004538D3"/>
    <w:rsid w:val="004558F3"/>
    <w:rsid w:val="0045693C"/>
    <w:rsid w:val="00456998"/>
    <w:rsid w:val="00456E71"/>
    <w:rsid w:val="00457410"/>
    <w:rsid w:val="00457B53"/>
    <w:rsid w:val="0046256E"/>
    <w:rsid w:val="0046272D"/>
    <w:rsid w:val="0046495E"/>
    <w:rsid w:val="00464D81"/>
    <w:rsid w:val="0046595F"/>
    <w:rsid w:val="004670AD"/>
    <w:rsid w:val="00467C31"/>
    <w:rsid w:val="004709AF"/>
    <w:rsid w:val="00470A66"/>
    <w:rsid w:val="00470B02"/>
    <w:rsid w:val="00471653"/>
    <w:rsid w:val="004718C9"/>
    <w:rsid w:val="0047260D"/>
    <w:rsid w:val="00472B27"/>
    <w:rsid w:val="00472C0B"/>
    <w:rsid w:val="0047378E"/>
    <w:rsid w:val="004741ED"/>
    <w:rsid w:val="00474C4F"/>
    <w:rsid w:val="00475D20"/>
    <w:rsid w:val="00477347"/>
    <w:rsid w:val="00481934"/>
    <w:rsid w:val="00482956"/>
    <w:rsid w:val="00483746"/>
    <w:rsid w:val="004844F0"/>
    <w:rsid w:val="00484EAF"/>
    <w:rsid w:val="004852D2"/>
    <w:rsid w:val="00485567"/>
    <w:rsid w:val="00485D28"/>
    <w:rsid w:val="00486720"/>
    <w:rsid w:val="00487365"/>
    <w:rsid w:val="00487715"/>
    <w:rsid w:val="0049036E"/>
    <w:rsid w:val="00490425"/>
    <w:rsid w:val="00490948"/>
    <w:rsid w:val="00490BCF"/>
    <w:rsid w:val="0049171C"/>
    <w:rsid w:val="004917B1"/>
    <w:rsid w:val="00493FC6"/>
    <w:rsid w:val="004947BC"/>
    <w:rsid w:val="0049572E"/>
    <w:rsid w:val="004978BF"/>
    <w:rsid w:val="00497D05"/>
    <w:rsid w:val="004A069F"/>
    <w:rsid w:val="004A087D"/>
    <w:rsid w:val="004A14AC"/>
    <w:rsid w:val="004A274F"/>
    <w:rsid w:val="004A338D"/>
    <w:rsid w:val="004A4DE7"/>
    <w:rsid w:val="004A5A54"/>
    <w:rsid w:val="004A5DE7"/>
    <w:rsid w:val="004A64DB"/>
    <w:rsid w:val="004A71C5"/>
    <w:rsid w:val="004A7B7F"/>
    <w:rsid w:val="004B003D"/>
    <w:rsid w:val="004B0E3D"/>
    <w:rsid w:val="004B117C"/>
    <w:rsid w:val="004B153D"/>
    <w:rsid w:val="004B1599"/>
    <w:rsid w:val="004B2D7E"/>
    <w:rsid w:val="004B3BE0"/>
    <w:rsid w:val="004B40D9"/>
    <w:rsid w:val="004B47CF"/>
    <w:rsid w:val="004B52F6"/>
    <w:rsid w:val="004B53C2"/>
    <w:rsid w:val="004B5884"/>
    <w:rsid w:val="004B655E"/>
    <w:rsid w:val="004B69DB"/>
    <w:rsid w:val="004B74A5"/>
    <w:rsid w:val="004B7B5F"/>
    <w:rsid w:val="004C044D"/>
    <w:rsid w:val="004C16BC"/>
    <w:rsid w:val="004C2F7B"/>
    <w:rsid w:val="004C3A1A"/>
    <w:rsid w:val="004C3C93"/>
    <w:rsid w:val="004C56AD"/>
    <w:rsid w:val="004C583D"/>
    <w:rsid w:val="004C5949"/>
    <w:rsid w:val="004C679F"/>
    <w:rsid w:val="004C6957"/>
    <w:rsid w:val="004C73EE"/>
    <w:rsid w:val="004D09A6"/>
    <w:rsid w:val="004D1F75"/>
    <w:rsid w:val="004D58D8"/>
    <w:rsid w:val="004D5BAD"/>
    <w:rsid w:val="004D5CA0"/>
    <w:rsid w:val="004D5F5B"/>
    <w:rsid w:val="004D5FCB"/>
    <w:rsid w:val="004D63C3"/>
    <w:rsid w:val="004D6BB2"/>
    <w:rsid w:val="004D76B7"/>
    <w:rsid w:val="004E102E"/>
    <w:rsid w:val="004E1A6D"/>
    <w:rsid w:val="004E1D0A"/>
    <w:rsid w:val="004E3CDE"/>
    <w:rsid w:val="004E437B"/>
    <w:rsid w:val="004E5204"/>
    <w:rsid w:val="004E5643"/>
    <w:rsid w:val="004E6037"/>
    <w:rsid w:val="004E6326"/>
    <w:rsid w:val="004E6449"/>
    <w:rsid w:val="004E7478"/>
    <w:rsid w:val="004E7F8D"/>
    <w:rsid w:val="004F147A"/>
    <w:rsid w:val="004F169B"/>
    <w:rsid w:val="004F224F"/>
    <w:rsid w:val="004F3A44"/>
    <w:rsid w:val="004F5018"/>
    <w:rsid w:val="004F6C17"/>
    <w:rsid w:val="004F7112"/>
    <w:rsid w:val="004F714E"/>
    <w:rsid w:val="004F7646"/>
    <w:rsid w:val="004F7F1F"/>
    <w:rsid w:val="00500202"/>
    <w:rsid w:val="00500483"/>
    <w:rsid w:val="005008B7"/>
    <w:rsid w:val="005016C1"/>
    <w:rsid w:val="00503A3A"/>
    <w:rsid w:val="005040CA"/>
    <w:rsid w:val="00504494"/>
    <w:rsid w:val="00504CF9"/>
    <w:rsid w:val="005064AC"/>
    <w:rsid w:val="00506517"/>
    <w:rsid w:val="0050699E"/>
    <w:rsid w:val="0050724D"/>
    <w:rsid w:val="00507AF3"/>
    <w:rsid w:val="00511514"/>
    <w:rsid w:val="0051331A"/>
    <w:rsid w:val="0051353E"/>
    <w:rsid w:val="00513A36"/>
    <w:rsid w:val="00515FCB"/>
    <w:rsid w:val="005160A8"/>
    <w:rsid w:val="005169AC"/>
    <w:rsid w:val="0051757D"/>
    <w:rsid w:val="005201A5"/>
    <w:rsid w:val="00520DE6"/>
    <w:rsid w:val="005218C7"/>
    <w:rsid w:val="00521DCF"/>
    <w:rsid w:val="00522576"/>
    <w:rsid w:val="00523036"/>
    <w:rsid w:val="0052465B"/>
    <w:rsid w:val="00524C4B"/>
    <w:rsid w:val="0052568E"/>
    <w:rsid w:val="005266D2"/>
    <w:rsid w:val="00527744"/>
    <w:rsid w:val="005316BE"/>
    <w:rsid w:val="005355E4"/>
    <w:rsid w:val="00535A9A"/>
    <w:rsid w:val="0053698A"/>
    <w:rsid w:val="00540674"/>
    <w:rsid w:val="00540F52"/>
    <w:rsid w:val="005412F3"/>
    <w:rsid w:val="005413F9"/>
    <w:rsid w:val="00541ACE"/>
    <w:rsid w:val="005425A8"/>
    <w:rsid w:val="00542D52"/>
    <w:rsid w:val="00542FA2"/>
    <w:rsid w:val="00544204"/>
    <w:rsid w:val="00544941"/>
    <w:rsid w:val="00545B9D"/>
    <w:rsid w:val="00545C68"/>
    <w:rsid w:val="005464EE"/>
    <w:rsid w:val="00550281"/>
    <w:rsid w:val="005514A9"/>
    <w:rsid w:val="005526D2"/>
    <w:rsid w:val="0055373E"/>
    <w:rsid w:val="0055381C"/>
    <w:rsid w:val="00553BAA"/>
    <w:rsid w:val="0055400A"/>
    <w:rsid w:val="00555495"/>
    <w:rsid w:val="00555CC7"/>
    <w:rsid w:val="0055626D"/>
    <w:rsid w:val="00557108"/>
    <w:rsid w:val="00557FB6"/>
    <w:rsid w:val="005603D2"/>
    <w:rsid w:val="00560B37"/>
    <w:rsid w:val="00560C46"/>
    <w:rsid w:val="00561221"/>
    <w:rsid w:val="00561AEF"/>
    <w:rsid w:val="005624D7"/>
    <w:rsid w:val="00562CCF"/>
    <w:rsid w:val="00562D04"/>
    <w:rsid w:val="00562D90"/>
    <w:rsid w:val="00563553"/>
    <w:rsid w:val="005639FA"/>
    <w:rsid w:val="00563F3B"/>
    <w:rsid w:val="00564597"/>
    <w:rsid w:val="00565A01"/>
    <w:rsid w:val="00566F54"/>
    <w:rsid w:val="005676D0"/>
    <w:rsid w:val="00567CF4"/>
    <w:rsid w:val="005712CA"/>
    <w:rsid w:val="005718A0"/>
    <w:rsid w:val="00571A31"/>
    <w:rsid w:val="00571BF0"/>
    <w:rsid w:val="00571E83"/>
    <w:rsid w:val="00572AD5"/>
    <w:rsid w:val="005734F3"/>
    <w:rsid w:val="00573D2F"/>
    <w:rsid w:val="00574EF5"/>
    <w:rsid w:val="00576FED"/>
    <w:rsid w:val="00577F84"/>
    <w:rsid w:val="0058030B"/>
    <w:rsid w:val="00581589"/>
    <w:rsid w:val="0058204E"/>
    <w:rsid w:val="00582C79"/>
    <w:rsid w:val="00583EF0"/>
    <w:rsid w:val="005852E4"/>
    <w:rsid w:val="0058688D"/>
    <w:rsid w:val="00586C47"/>
    <w:rsid w:val="00587BAF"/>
    <w:rsid w:val="00587FD1"/>
    <w:rsid w:val="005905BA"/>
    <w:rsid w:val="0059064A"/>
    <w:rsid w:val="005917CA"/>
    <w:rsid w:val="00592693"/>
    <w:rsid w:val="00592C19"/>
    <w:rsid w:val="00592CFB"/>
    <w:rsid w:val="0059342D"/>
    <w:rsid w:val="005939AB"/>
    <w:rsid w:val="00593FB1"/>
    <w:rsid w:val="0059542B"/>
    <w:rsid w:val="0059584B"/>
    <w:rsid w:val="0059598B"/>
    <w:rsid w:val="00595D4B"/>
    <w:rsid w:val="00595FB2"/>
    <w:rsid w:val="005969CB"/>
    <w:rsid w:val="00597B00"/>
    <w:rsid w:val="00597D40"/>
    <w:rsid w:val="005A0994"/>
    <w:rsid w:val="005A1302"/>
    <w:rsid w:val="005A1A3B"/>
    <w:rsid w:val="005A1B81"/>
    <w:rsid w:val="005A27A2"/>
    <w:rsid w:val="005A2872"/>
    <w:rsid w:val="005A2FC1"/>
    <w:rsid w:val="005A4091"/>
    <w:rsid w:val="005A40A7"/>
    <w:rsid w:val="005A4918"/>
    <w:rsid w:val="005A5B00"/>
    <w:rsid w:val="005A5D7E"/>
    <w:rsid w:val="005A6F55"/>
    <w:rsid w:val="005A7283"/>
    <w:rsid w:val="005A7B51"/>
    <w:rsid w:val="005A7C87"/>
    <w:rsid w:val="005B00A1"/>
    <w:rsid w:val="005B133E"/>
    <w:rsid w:val="005B1679"/>
    <w:rsid w:val="005B1773"/>
    <w:rsid w:val="005B24BB"/>
    <w:rsid w:val="005B2E78"/>
    <w:rsid w:val="005B2FB5"/>
    <w:rsid w:val="005B324C"/>
    <w:rsid w:val="005B4427"/>
    <w:rsid w:val="005B52FA"/>
    <w:rsid w:val="005B5B22"/>
    <w:rsid w:val="005B5D23"/>
    <w:rsid w:val="005B60BF"/>
    <w:rsid w:val="005B6FFE"/>
    <w:rsid w:val="005B7799"/>
    <w:rsid w:val="005B7F94"/>
    <w:rsid w:val="005B7FB6"/>
    <w:rsid w:val="005C0B1F"/>
    <w:rsid w:val="005C176A"/>
    <w:rsid w:val="005C1A54"/>
    <w:rsid w:val="005C2AF1"/>
    <w:rsid w:val="005C2C31"/>
    <w:rsid w:val="005C2DC5"/>
    <w:rsid w:val="005C2F7A"/>
    <w:rsid w:val="005C3230"/>
    <w:rsid w:val="005C3823"/>
    <w:rsid w:val="005C3D72"/>
    <w:rsid w:val="005C4A06"/>
    <w:rsid w:val="005C4EF9"/>
    <w:rsid w:val="005C5BEF"/>
    <w:rsid w:val="005C5DFD"/>
    <w:rsid w:val="005C6553"/>
    <w:rsid w:val="005C6E2F"/>
    <w:rsid w:val="005C6E7A"/>
    <w:rsid w:val="005C7E97"/>
    <w:rsid w:val="005D1D03"/>
    <w:rsid w:val="005D2558"/>
    <w:rsid w:val="005D3BDC"/>
    <w:rsid w:val="005D5976"/>
    <w:rsid w:val="005D678B"/>
    <w:rsid w:val="005D6DD1"/>
    <w:rsid w:val="005D76BF"/>
    <w:rsid w:val="005D76F4"/>
    <w:rsid w:val="005D7763"/>
    <w:rsid w:val="005E067D"/>
    <w:rsid w:val="005E0A46"/>
    <w:rsid w:val="005E164A"/>
    <w:rsid w:val="005E1895"/>
    <w:rsid w:val="005E2788"/>
    <w:rsid w:val="005E3E53"/>
    <w:rsid w:val="005E4543"/>
    <w:rsid w:val="005E454E"/>
    <w:rsid w:val="005E6060"/>
    <w:rsid w:val="005E6284"/>
    <w:rsid w:val="005E6915"/>
    <w:rsid w:val="005F06E4"/>
    <w:rsid w:val="005F0AD9"/>
    <w:rsid w:val="005F1BDE"/>
    <w:rsid w:val="005F2D33"/>
    <w:rsid w:val="005F310F"/>
    <w:rsid w:val="005F3E00"/>
    <w:rsid w:val="005F4DCB"/>
    <w:rsid w:val="005F514A"/>
    <w:rsid w:val="005F5150"/>
    <w:rsid w:val="005F59D9"/>
    <w:rsid w:val="005F5B00"/>
    <w:rsid w:val="005F6E8A"/>
    <w:rsid w:val="00600343"/>
    <w:rsid w:val="00600968"/>
    <w:rsid w:val="00600A45"/>
    <w:rsid w:val="006010E1"/>
    <w:rsid w:val="00601CD5"/>
    <w:rsid w:val="006028A9"/>
    <w:rsid w:val="00602AFF"/>
    <w:rsid w:val="00602DA8"/>
    <w:rsid w:val="006037F7"/>
    <w:rsid w:val="00603B84"/>
    <w:rsid w:val="0060402A"/>
    <w:rsid w:val="00604D54"/>
    <w:rsid w:val="006050A9"/>
    <w:rsid w:val="0060553E"/>
    <w:rsid w:val="00606826"/>
    <w:rsid w:val="0061014B"/>
    <w:rsid w:val="006101C8"/>
    <w:rsid w:val="006105A0"/>
    <w:rsid w:val="00610642"/>
    <w:rsid w:val="0061081E"/>
    <w:rsid w:val="00610840"/>
    <w:rsid w:val="006108F6"/>
    <w:rsid w:val="00610B9C"/>
    <w:rsid w:val="00612067"/>
    <w:rsid w:val="006127BA"/>
    <w:rsid w:val="00612AD4"/>
    <w:rsid w:val="0061305E"/>
    <w:rsid w:val="00613A39"/>
    <w:rsid w:val="006142E2"/>
    <w:rsid w:val="00615E65"/>
    <w:rsid w:val="00616963"/>
    <w:rsid w:val="00616E56"/>
    <w:rsid w:val="0061730C"/>
    <w:rsid w:val="006175C5"/>
    <w:rsid w:val="0061789C"/>
    <w:rsid w:val="006202DB"/>
    <w:rsid w:val="0062079F"/>
    <w:rsid w:val="00621F1E"/>
    <w:rsid w:val="006235CA"/>
    <w:rsid w:val="00623A9A"/>
    <w:rsid w:val="00624226"/>
    <w:rsid w:val="0062446C"/>
    <w:rsid w:val="0062449C"/>
    <w:rsid w:val="00624636"/>
    <w:rsid w:val="006256D4"/>
    <w:rsid w:val="006266FF"/>
    <w:rsid w:val="00626A2E"/>
    <w:rsid w:val="006279C2"/>
    <w:rsid w:val="0063035F"/>
    <w:rsid w:val="00630BA2"/>
    <w:rsid w:val="0063345B"/>
    <w:rsid w:val="00633A83"/>
    <w:rsid w:val="00633BB9"/>
    <w:rsid w:val="00633F3D"/>
    <w:rsid w:val="006343D0"/>
    <w:rsid w:val="0063508F"/>
    <w:rsid w:val="0063520E"/>
    <w:rsid w:val="00635AB6"/>
    <w:rsid w:val="00635F0C"/>
    <w:rsid w:val="00636026"/>
    <w:rsid w:val="006373B2"/>
    <w:rsid w:val="006379DD"/>
    <w:rsid w:val="00637CE3"/>
    <w:rsid w:val="00637F43"/>
    <w:rsid w:val="00640713"/>
    <w:rsid w:val="00641C52"/>
    <w:rsid w:val="006422FE"/>
    <w:rsid w:val="00643FF6"/>
    <w:rsid w:val="0064465E"/>
    <w:rsid w:val="0064476B"/>
    <w:rsid w:val="00644C03"/>
    <w:rsid w:val="00644FAF"/>
    <w:rsid w:val="006454D0"/>
    <w:rsid w:val="00645F56"/>
    <w:rsid w:val="0064613C"/>
    <w:rsid w:val="006466D1"/>
    <w:rsid w:val="00647026"/>
    <w:rsid w:val="00650922"/>
    <w:rsid w:val="0065135B"/>
    <w:rsid w:val="00651696"/>
    <w:rsid w:val="0065253F"/>
    <w:rsid w:val="006535E2"/>
    <w:rsid w:val="00653E90"/>
    <w:rsid w:val="006553A3"/>
    <w:rsid w:val="00655890"/>
    <w:rsid w:val="006564E5"/>
    <w:rsid w:val="006569FE"/>
    <w:rsid w:val="00656A36"/>
    <w:rsid w:val="0065730E"/>
    <w:rsid w:val="00657A47"/>
    <w:rsid w:val="00660E65"/>
    <w:rsid w:val="00661537"/>
    <w:rsid w:val="006621CD"/>
    <w:rsid w:val="00663D2E"/>
    <w:rsid w:val="00664264"/>
    <w:rsid w:val="00664290"/>
    <w:rsid w:val="00664B1C"/>
    <w:rsid w:val="00665945"/>
    <w:rsid w:val="00666B9A"/>
    <w:rsid w:val="006676A4"/>
    <w:rsid w:val="006679E8"/>
    <w:rsid w:val="0067071F"/>
    <w:rsid w:val="00672A6B"/>
    <w:rsid w:val="00672F25"/>
    <w:rsid w:val="00673071"/>
    <w:rsid w:val="0067332D"/>
    <w:rsid w:val="00675F36"/>
    <w:rsid w:val="006761FC"/>
    <w:rsid w:val="00677ECE"/>
    <w:rsid w:val="00677F3B"/>
    <w:rsid w:val="00681C8C"/>
    <w:rsid w:val="00682573"/>
    <w:rsid w:val="00683422"/>
    <w:rsid w:val="00686538"/>
    <w:rsid w:val="00686980"/>
    <w:rsid w:val="00686B1A"/>
    <w:rsid w:val="006878D0"/>
    <w:rsid w:val="00690072"/>
    <w:rsid w:val="00690B18"/>
    <w:rsid w:val="006915AB"/>
    <w:rsid w:val="006923CE"/>
    <w:rsid w:val="00692CBC"/>
    <w:rsid w:val="00692EF4"/>
    <w:rsid w:val="00694958"/>
    <w:rsid w:val="00694B7E"/>
    <w:rsid w:val="006953E7"/>
    <w:rsid w:val="00696994"/>
    <w:rsid w:val="006A0376"/>
    <w:rsid w:val="006A1CD9"/>
    <w:rsid w:val="006A20A1"/>
    <w:rsid w:val="006A20B8"/>
    <w:rsid w:val="006A2386"/>
    <w:rsid w:val="006A324F"/>
    <w:rsid w:val="006A3AE2"/>
    <w:rsid w:val="006A3DCB"/>
    <w:rsid w:val="006A4BE4"/>
    <w:rsid w:val="006A551F"/>
    <w:rsid w:val="006A6AC8"/>
    <w:rsid w:val="006A6B2D"/>
    <w:rsid w:val="006A76F1"/>
    <w:rsid w:val="006B0FDA"/>
    <w:rsid w:val="006B1780"/>
    <w:rsid w:val="006B18C4"/>
    <w:rsid w:val="006B1D0B"/>
    <w:rsid w:val="006B2C8E"/>
    <w:rsid w:val="006B3079"/>
    <w:rsid w:val="006B3251"/>
    <w:rsid w:val="006B3A4D"/>
    <w:rsid w:val="006B4E1A"/>
    <w:rsid w:val="006B516B"/>
    <w:rsid w:val="006B7730"/>
    <w:rsid w:val="006C0222"/>
    <w:rsid w:val="006C054D"/>
    <w:rsid w:val="006C0C25"/>
    <w:rsid w:val="006C0C8F"/>
    <w:rsid w:val="006C0D11"/>
    <w:rsid w:val="006C1559"/>
    <w:rsid w:val="006C20E0"/>
    <w:rsid w:val="006C36A7"/>
    <w:rsid w:val="006C450D"/>
    <w:rsid w:val="006C4B63"/>
    <w:rsid w:val="006C4E28"/>
    <w:rsid w:val="006C560E"/>
    <w:rsid w:val="006D0283"/>
    <w:rsid w:val="006D02C6"/>
    <w:rsid w:val="006D05AD"/>
    <w:rsid w:val="006D0B8C"/>
    <w:rsid w:val="006D0BC5"/>
    <w:rsid w:val="006D0F40"/>
    <w:rsid w:val="006D0F63"/>
    <w:rsid w:val="006D26DD"/>
    <w:rsid w:val="006D296B"/>
    <w:rsid w:val="006D33BC"/>
    <w:rsid w:val="006D4282"/>
    <w:rsid w:val="006D4482"/>
    <w:rsid w:val="006D712F"/>
    <w:rsid w:val="006E2767"/>
    <w:rsid w:val="006E2D72"/>
    <w:rsid w:val="006E3392"/>
    <w:rsid w:val="006E3FB2"/>
    <w:rsid w:val="006E402C"/>
    <w:rsid w:val="006E45EC"/>
    <w:rsid w:val="006E4BA9"/>
    <w:rsid w:val="006E54B5"/>
    <w:rsid w:val="006E6C4A"/>
    <w:rsid w:val="006E73CB"/>
    <w:rsid w:val="006E7885"/>
    <w:rsid w:val="006E7F79"/>
    <w:rsid w:val="006F0142"/>
    <w:rsid w:val="006F047D"/>
    <w:rsid w:val="006F0539"/>
    <w:rsid w:val="006F0679"/>
    <w:rsid w:val="006F0A75"/>
    <w:rsid w:val="006F154D"/>
    <w:rsid w:val="006F1AD1"/>
    <w:rsid w:val="006F1F21"/>
    <w:rsid w:val="006F2071"/>
    <w:rsid w:val="006F25A6"/>
    <w:rsid w:val="006F2895"/>
    <w:rsid w:val="006F2B48"/>
    <w:rsid w:val="006F2D9C"/>
    <w:rsid w:val="006F32ED"/>
    <w:rsid w:val="006F3980"/>
    <w:rsid w:val="006F548D"/>
    <w:rsid w:val="006F593D"/>
    <w:rsid w:val="006F6457"/>
    <w:rsid w:val="006F694D"/>
    <w:rsid w:val="006F75BF"/>
    <w:rsid w:val="007006EB"/>
    <w:rsid w:val="007009A9"/>
    <w:rsid w:val="0070123B"/>
    <w:rsid w:val="007015EC"/>
    <w:rsid w:val="007019D2"/>
    <w:rsid w:val="007019F6"/>
    <w:rsid w:val="00701B72"/>
    <w:rsid w:val="00701FF0"/>
    <w:rsid w:val="007024EF"/>
    <w:rsid w:val="00703902"/>
    <w:rsid w:val="0070414A"/>
    <w:rsid w:val="00704434"/>
    <w:rsid w:val="00705044"/>
    <w:rsid w:val="00705316"/>
    <w:rsid w:val="007070D2"/>
    <w:rsid w:val="007073E2"/>
    <w:rsid w:val="00710389"/>
    <w:rsid w:val="00711A5E"/>
    <w:rsid w:val="00711DDC"/>
    <w:rsid w:val="007125B8"/>
    <w:rsid w:val="00714C9A"/>
    <w:rsid w:val="007150DD"/>
    <w:rsid w:val="00717064"/>
    <w:rsid w:val="007178D4"/>
    <w:rsid w:val="00720C1D"/>
    <w:rsid w:val="007211CF"/>
    <w:rsid w:val="00721ACC"/>
    <w:rsid w:val="00722101"/>
    <w:rsid w:val="00722CD9"/>
    <w:rsid w:val="007233A1"/>
    <w:rsid w:val="00723539"/>
    <w:rsid w:val="00723DC2"/>
    <w:rsid w:val="007248FB"/>
    <w:rsid w:val="00724952"/>
    <w:rsid w:val="00724FC7"/>
    <w:rsid w:val="00726565"/>
    <w:rsid w:val="007273A2"/>
    <w:rsid w:val="00730A75"/>
    <w:rsid w:val="007324EB"/>
    <w:rsid w:val="00732534"/>
    <w:rsid w:val="00732944"/>
    <w:rsid w:val="0073298C"/>
    <w:rsid w:val="00732ACF"/>
    <w:rsid w:val="00732E09"/>
    <w:rsid w:val="00734040"/>
    <w:rsid w:val="0073535C"/>
    <w:rsid w:val="007369A6"/>
    <w:rsid w:val="007373AE"/>
    <w:rsid w:val="007412D0"/>
    <w:rsid w:val="00741A3F"/>
    <w:rsid w:val="00741D2B"/>
    <w:rsid w:val="00742A19"/>
    <w:rsid w:val="00742F3E"/>
    <w:rsid w:val="00744281"/>
    <w:rsid w:val="007478E8"/>
    <w:rsid w:val="007500F0"/>
    <w:rsid w:val="0075108A"/>
    <w:rsid w:val="00751503"/>
    <w:rsid w:val="00751C80"/>
    <w:rsid w:val="007527CC"/>
    <w:rsid w:val="00752DD7"/>
    <w:rsid w:val="0075311C"/>
    <w:rsid w:val="0075390C"/>
    <w:rsid w:val="00753BBD"/>
    <w:rsid w:val="00754711"/>
    <w:rsid w:val="00754947"/>
    <w:rsid w:val="00754CFD"/>
    <w:rsid w:val="00755303"/>
    <w:rsid w:val="00755FF7"/>
    <w:rsid w:val="007572BB"/>
    <w:rsid w:val="007613E2"/>
    <w:rsid w:val="0076156F"/>
    <w:rsid w:val="007615D5"/>
    <w:rsid w:val="0076165B"/>
    <w:rsid w:val="00762449"/>
    <w:rsid w:val="007628BE"/>
    <w:rsid w:val="00763AA1"/>
    <w:rsid w:val="007645F9"/>
    <w:rsid w:val="007652D2"/>
    <w:rsid w:val="00765317"/>
    <w:rsid w:val="00765B20"/>
    <w:rsid w:val="00765E5C"/>
    <w:rsid w:val="0077016D"/>
    <w:rsid w:val="00771873"/>
    <w:rsid w:val="007750B2"/>
    <w:rsid w:val="007760C0"/>
    <w:rsid w:val="0077626B"/>
    <w:rsid w:val="007764DD"/>
    <w:rsid w:val="00776ACC"/>
    <w:rsid w:val="0077716A"/>
    <w:rsid w:val="007804F4"/>
    <w:rsid w:val="00780FEF"/>
    <w:rsid w:val="00781CF7"/>
    <w:rsid w:val="00781E50"/>
    <w:rsid w:val="00782441"/>
    <w:rsid w:val="00783258"/>
    <w:rsid w:val="007841F4"/>
    <w:rsid w:val="007842AC"/>
    <w:rsid w:val="007842B6"/>
    <w:rsid w:val="00785488"/>
    <w:rsid w:val="007854B5"/>
    <w:rsid w:val="007858C8"/>
    <w:rsid w:val="00785940"/>
    <w:rsid w:val="00786442"/>
    <w:rsid w:val="007867D4"/>
    <w:rsid w:val="00786D4B"/>
    <w:rsid w:val="0078722D"/>
    <w:rsid w:val="00790ABD"/>
    <w:rsid w:val="0079150F"/>
    <w:rsid w:val="007925AF"/>
    <w:rsid w:val="007928D7"/>
    <w:rsid w:val="00793D92"/>
    <w:rsid w:val="00793E58"/>
    <w:rsid w:val="0079461B"/>
    <w:rsid w:val="00795012"/>
    <w:rsid w:val="007950E2"/>
    <w:rsid w:val="007955F1"/>
    <w:rsid w:val="00796686"/>
    <w:rsid w:val="007979F6"/>
    <w:rsid w:val="00797CB3"/>
    <w:rsid w:val="00797D1D"/>
    <w:rsid w:val="007A0405"/>
    <w:rsid w:val="007A0DB5"/>
    <w:rsid w:val="007A10B1"/>
    <w:rsid w:val="007A1E0B"/>
    <w:rsid w:val="007A1FC2"/>
    <w:rsid w:val="007A201F"/>
    <w:rsid w:val="007A2717"/>
    <w:rsid w:val="007A3628"/>
    <w:rsid w:val="007A5036"/>
    <w:rsid w:val="007A535C"/>
    <w:rsid w:val="007A5DD3"/>
    <w:rsid w:val="007A61E8"/>
    <w:rsid w:val="007A6379"/>
    <w:rsid w:val="007A69CB"/>
    <w:rsid w:val="007A7FDD"/>
    <w:rsid w:val="007B0262"/>
    <w:rsid w:val="007B0F11"/>
    <w:rsid w:val="007B152E"/>
    <w:rsid w:val="007B16C6"/>
    <w:rsid w:val="007B1C3E"/>
    <w:rsid w:val="007B20CA"/>
    <w:rsid w:val="007B353D"/>
    <w:rsid w:val="007B36F2"/>
    <w:rsid w:val="007B39EB"/>
    <w:rsid w:val="007B3ADD"/>
    <w:rsid w:val="007B41F0"/>
    <w:rsid w:val="007B45B7"/>
    <w:rsid w:val="007B6FA5"/>
    <w:rsid w:val="007B7863"/>
    <w:rsid w:val="007B7C25"/>
    <w:rsid w:val="007B7C36"/>
    <w:rsid w:val="007C00F4"/>
    <w:rsid w:val="007C08AF"/>
    <w:rsid w:val="007C1367"/>
    <w:rsid w:val="007C1BBC"/>
    <w:rsid w:val="007C3259"/>
    <w:rsid w:val="007C33B7"/>
    <w:rsid w:val="007C36F5"/>
    <w:rsid w:val="007C4243"/>
    <w:rsid w:val="007C4D94"/>
    <w:rsid w:val="007C4DE9"/>
    <w:rsid w:val="007C555C"/>
    <w:rsid w:val="007C577D"/>
    <w:rsid w:val="007C7CB7"/>
    <w:rsid w:val="007D0ACF"/>
    <w:rsid w:val="007D14E0"/>
    <w:rsid w:val="007D158E"/>
    <w:rsid w:val="007D1A7C"/>
    <w:rsid w:val="007D1D50"/>
    <w:rsid w:val="007D1EFF"/>
    <w:rsid w:val="007D25BD"/>
    <w:rsid w:val="007D2C46"/>
    <w:rsid w:val="007D307E"/>
    <w:rsid w:val="007D3CA3"/>
    <w:rsid w:val="007D4488"/>
    <w:rsid w:val="007D45DA"/>
    <w:rsid w:val="007D4791"/>
    <w:rsid w:val="007D4C92"/>
    <w:rsid w:val="007D4F23"/>
    <w:rsid w:val="007D5766"/>
    <w:rsid w:val="007D5F42"/>
    <w:rsid w:val="007D6113"/>
    <w:rsid w:val="007D6A74"/>
    <w:rsid w:val="007D6CFD"/>
    <w:rsid w:val="007D6FA8"/>
    <w:rsid w:val="007D70FF"/>
    <w:rsid w:val="007D7487"/>
    <w:rsid w:val="007E050C"/>
    <w:rsid w:val="007E0A6E"/>
    <w:rsid w:val="007E0FA1"/>
    <w:rsid w:val="007E2793"/>
    <w:rsid w:val="007E38A6"/>
    <w:rsid w:val="007E3A7B"/>
    <w:rsid w:val="007E57F3"/>
    <w:rsid w:val="007E66B2"/>
    <w:rsid w:val="007E6865"/>
    <w:rsid w:val="007F1483"/>
    <w:rsid w:val="007F1A7B"/>
    <w:rsid w:val="007F3923"/>
    <w:rsid w:val="007F3A6E"/>
    <w:rsid w:val="007F4AD8"/>
    <w:rsid w:val="007F4FC5"/>
    <w:rsid w:val="007F6602"/>
    <w:rsid w:val="007F6666"/>
    <w:rsid w:val="007F79C3"/>
    <w:rsid w:val="007F7C1F"/>
    <w:rsid w:val="00800183"/>
    <w:rsid w:val="00800E20"/>
    <w:rsid w:val="00801024"/>
    <w:rsid w:val="008011BA"/>
    <w:rsid w:val="00801388"/>
    <w:rsid w:val="00801C3E"/>
    <w:rsid w:val="00803CCD"/>
    <w:rsid w:val="0080400B"/>
    <w:rsid w:val="00804909"/>
    <w:rsid w:val="0080494C"/>
    <w:rsid w:val="00804BE5"/>
    <w:rsid w:val="00805279"/>
    <w:rsid w:val="008063A9"/>
    <w:rsid w:val="00806926"/>
    <w:rsid w:val="00806FDD"/>
    <w:rsid w:val="0080749C"/>
    <w:rsid w:val="00807C49"/>
    <w:rsid w:val="00810652"/>
    <w:rsid w:val="008113A4"/>
    <w:rsid w:val="00813C51"/>
    <w:rsid w:val="00814343"/>
    <w:rsid w:val="00814484"/>
    <w:rsid w:val="0081502E"/>
    <w:rsid w:val="00815354"/>
    <w:rsid w:val="00815659"/>
    <w:rsid w:val="00815B9F"/>
    <w:rsid w:val="00815CA5"/>
    <w:rsid w:val="008162F1"/>
    <w:rsid w:val="00816F59"/>
    <w:rsid w:val="00820103"/>
    <w:rsid w:val="008206E8"/>
    <w:rsid w:val="00823575"/>
    <w:rsid w:val="00823C5F"/>
    <w:rsid w:val="008245E0"/>
    <w:rsid w:val="00824C1D"/>
    <w:rsid w:val="00824D7C"/>
    <w:rsid w:val="0082509D"/>
    <w:rsid w:val="00825288"/>
    <w:rsid w:val="00825F8D"/>
    <w:rsid w:val="00826829"/>
    <w:rsid w:val="00831A8E"/>
    <w:rsid w:val="00831E7B"/>
    <w:rsid w:val="0083381E"/>
    <w:rsid w:val="00834866"/>
    <w:rsid w:val="008348F2"/>
    <w:rsid w:val="00835617"/>
    <w:rsid w:val="00835651"/>
    <w:rsid w:val="00836415"/>
    <w:rsid w:val="0083661F"/>
    <w:rsid w:val="00836ABE"/>
    <w:rsid w:val="00837F5C"/>
    <w:rsid w:val="00841606"/>
    <w:rsid w:val="00842859"/>
    <w:rsid w:val="00842E4F"/>
    <w:rsid w:val="00842F44"/>
    <w:rsid w:val="00843E96"/>
    <w:rsid w:val="00844FAC"/>
    <w:rsid w:val="00845E14"/>
    <w:rsid w:val="0084670F"/>
    <w:rsid w:val="00846E06"/>
    <w:rsid w:val="008506A0"/>
    <w:rsid w:val="008513DD"/>
    <w:rsid w:val="0085140E"/>
    <w:rsid w:val="0085276F"/>
    <w:rsid w:val="008535CB"/>
    <w:rsid w:val="00857824"/>
    <w:rsid w:val="00857D95"/>
    <w:rsid w:val="00857FC6"/>
    <w:rsid w:val="0086013E"/>
    <w:rsid w:val="008613D7"/>
    <w:rsid w:val="0086162F"/>
    <w:rsid w:val="00862008"/>
    <w:rsid w:val="008626B1"/>
    <w:rsid w:val="0086310C"/>
    <w:rsid w:val="00864263"/>
    <w:rsid w:val="00865A38"/>
    <w:rsid w:val="0086683B"/>
    <w:rsid w:val="00867F11"/>
    <w:rsid w:val="0087013B"/>
    <w:rsid w:val="00870814"/>
    <w:rsid w:val="00870895"/>
    <w:rsid w:val="00871A8A"/>
    <w:rsid w:val="0087209C"/>
    <w:rsid w:val="00872719"/>
    <w:rsid w:val="00872BD1"/>
    <w:rsid w:val="00873328"/>
    <w:rsid w:val="00874B57"/>
    <w:rsid w:val="00874E80"/>
    <w:rsid w:val="008761C6"/>
    <w:rsid w:val="008768FF"/>
    <w:rsid w:val="00876CEF"/>
    <w:rsid w:val="00877C9D"/>
    <w:rsid w:val="00880410"/>
    <w:rsid w:val="008804E1"/>
    <w:rsid w:val="00880744"/>
    <w:rsid w:val="00881BB6"/>
    <w:rsid w:val="00881D99"/>
    <w:rsid w:val="008827F7"/>
    <w:rsid w:val="00882A52"/>
    <w:rsid w:val="008842D8"/>
    <w:rsid w:val="008845E2"/>
    <w:rsid w:val="008850C2"/>
    <w:rsid w:val="008855B2"/>
    <w:rsid w:val="00885654"/>
    <w:rsid w:val="00885772"/>
    <w:rsid w:val="008857F6"/>
    <w:rsid w:val="00885F85"/>
    <w:rsid w:val="00886023"/>
    <w:rsid w:val="00886D41"/>
    <w:rsid w:val="00887F6B"/>
    <w:rsid w:val="008908DD"/>
    <w:rsid w:val="00890B85"/>
    <w:rsid w:val="0089147C"/>
    <w:rsid w:val="008914D1"/>
    <w:rsid w:val="00891B72"/>
    <w:rsid w:val="00892174"/>
    <w:rsid w:val="008923E6"/>
    <w:rsid w:val="00893614"/>
    <w:rsid w:val="00893BA8"/>
    <w:rsid w:val="008942A9"/>
    <w:rsid w:val="008946D5"/>
    <w:rsid w:val="0089517E"/>
    <w:rsid w:val="008968D6"/>
    <w:rsid w:val="00896C4A"/>
    <w:rsid w:val="008974C3"/>
    <w:rsid w:val="008A0C9C"/>
    <w:rsid w:val="008A2573"/>
    <w:rsid w:val="008A263E"/>
    <w:rsid w:val="008A35B3"/>
    <w:rsid w:val="008A4FB9"/>
    <w:rsid w:val="008A59EE"/>
    <w:rsid w:val="008A7535"/>
    <w:rsid w:val="008A7B95"/>
    <w:rsid w:val="008B00E8"/>
    <w:rsid w:val="008B0976"/>
    <w:rsid w:val="008B0B0F"/>
    <w:rsid w:val="008B128C"/>
    <w:rsid w:val="008B12A2"/>
    <w:rsid w:val="008B12F4"/>
    <w:rsid w:val="008B2C35"/>
    <w:rsid w:val="008B32EB"/>
    <w:rsid w:val="008B3E16"/>
    <w:rsid w:val="008B416C"/>
    <w:rsid w:val="008B4D16"/>
    <w:rsid w:val="008B5BC3"/>
    <w:rsid w:val="008B6670"/>
    <w:rsid w:val="008B6856"/>
    <w:rsid w:val="008B6890"/>
    <w:rsid w:val="008B6D63"/>
    <w:rsid w:val="008B6E3C"/>
    <w:rsid w:val="008B6EAC"/>
    <w:rsid w:val="008C02FF"/>
    <w:rsid w:val="008C08D4"/>
    <w:rsid w:val="008C0E0C"/>
    <w:rsid w:val="008C14B6"/>
    <w:rsid w:val="008C1544"/>
    <w:rsid w:val="008C1FEE"/>
    <w:rsid w:val="008C23FB"/>
    <w:rsid w:val="008C2A08"/>
    <w:rsid w:val="008C3EFD"/>
    <w:rsid w:val="008C45EE"/>
    <w:rsid w:val="008C4EE7"/>
    <w:rsid w:val="008C5309"/>
    <w:rsid w:val="008C542D"/>
    <w:rsid w:val="008C5B0A"/>
    <w:rsid w:val="008C5FCC"/>
    <w:rsid w:val="008C6224"/>
    <w:rsid w:val="008C6B1C"/>
    <w:rsid w:val="008D0BF2"/>
    <w:rsid w:val="008D287A"/>
    <w:rsid w:val="008D5292"/>
    <w:rsid w:val="008D56B7"/>
    <w:rsid w:val="008D5934"/>
    <w:rsid w:val="008D627C"/>
    <w:rsid w:val="008D638C"/>
    <w:rsid w:val="008D639F"/>
    <w:rsid w:val="008D762C"/>
    <w:rsid w:val="008D7956"/>
    <w:rsid w:val="008E032F"/>
    <w:rsid w:val="008E0BCD"/>
    <w:rsid w:val="008E0C8E"/>
    <w:rsid w:val="008E1880"/>
    <w:rsid w:val="008E3333"/>
    <w:rsid w:val="008E3D01"/>
    <w:rsid w:val="008E5C35"/>
    <w:rsid w:val="008E5F56"/>
    <w:rsid w:val="008E63EF"/>
    <w:rsid w:val="008E6EAD"/>
    <w:rsid w:val="008E798E"/>
    <w:rsid w:val="008E7F39"/>
    <w:rsid w:val="008E7F3D"/>
    <w:rsid w:val="008F106D"/>
    <w:rsid w:val="008F176B"/>
    <w:rsid w:val="008F181E"/>
    <w:rsid w:val="008F2C99"/>
    <w:rsid w:val="008F3BE5"/>
    <w:rsid w:val="008F46ED"/>
    <w:rsid w:val="008F48A5"/>
    <w:rsid w:val="008F4CD6"/>
    <w:rsid w:val="008F4E46"/>
    <w:rsid w:val="008F77D3"/>
    <w:rsid w:val="009001B7"/>
    <w:rsid w:val="009007B1"/>
    <w:rsid w:val="00901694"/>
    <w:rsid w:val="00902446"/>
    <w:rsid w:val="009026EA"/>
    <w:rsid w:val="0090279B"/>
    <w:rsid w:val="0090363C"/>
    <w:rsid w:val="009037E6"/>
    <w:rsid w:val="009049E8"/>
    <w:rsid w:val="00905258"/>
    <w:rsid w:val="0090535D"/>
    <w:rsid w:val="00906764"/>
    <w:rsid w:val="009068B1"/>
    <w:rsid w:val="00906FE4"/>
    <w:rsid w:val="00907A23"/>
    <w:rsid w:val="009101F5"/>
    <w:rsid w:val="00910EEC"/>
    <w:rsid w:val="00912305"/>
    <w:rsid w:val="00912FAF"/>
    <w:rsid w:val="00913339"/>
    <w:rsid w:val="00913D04"/>
    <w:rsid w:val="00914536"/>
    <w:rsid w:val="009149B6"/>
    <w:rsid w:val="00914A0A"/>
    <w:rsid w:val="00915920"/>
    <w:rsid w:val="0091622B"/>
    <w:rsid w:val="0091711C"/>
    <w:rsid w:val="00917B54"/>
    <w:rsid w:val="009201AC"/>
    <w:rsid w:val="00921905"/>
    <w:rsid w:val="00921B9C"/>
    <w:rsid w:val="0092244E"/>
    <w:rsid w:val="0092318B"/>
    <w:rsid w:val="00923EE1"/>
    <w:rsid w:val="00924255"/>
    <w:rsid w:val="00924350"/>
    <w:rsid w:val="0092572E"/>
    <w:rsid w:val="00926424"/>
    <w:rsid w:val="00926AEE"/>
    <w:rsid w:val="009271FD"/>
    <w:rsid w:val="0092761E"/>
    <w:rsid w:val="00931307"/>
    <w:rsid w:val="009319DF"/>
    <w:rsid w:val="0093254A"/>
    <w:rsid w:val="00933746"/>
    <w:rsid w:val="0093719D"/>
    <w:rsid w:val="009401FE"/>
    <w:rsid w:val="00941CDA"/>
    <w:rsid w:val="0094221F"/>
    <w:rsid w:val="00942321"/>
    <w:rsid w:val="0094251C"/>
    <w:rsid w:val="0094576F"/>
    <w:rsid w:val="00945F08"/>
    <w:rsid w:val="009506B7"/>
    <w:rsid w:val="009515F4"/>
    <w:rsid w:val="00951B51"/>
    <w:rsid w:val="00952110"/>
    <w:rsid w:val="00952F2B"/>
    <w:rsid w:val="0095337C"/>
    <w:rsid w:val="0095363A"/>
    <w:rsid w:val="00954310"/>
    <w:rsid w:val="00954573"/>
    <w:rsid w:val="00954659"/>
    <w:rsid w:val="0095499E"/>
    <w:rsid w:val="00955326"/>
    <w:rsid w:val="009554D6"/>
    <w:rsid w:val="0095556A"/>
    <w:rsid w:val="00956024"/>
    <w:rsid w:val="009562CD"/>
    <w:rsid w:val="00957638"/>
    <w:rsid w:val="00961828"/>
    <w:rsid w:val="00961C91"/>
    <w:rsid w:val="00962420"/>
    <w:rsid w:val="009627C7"/>
    <w:rsid w:val="00962A82"/>
    <w:rsid w:val="00963049"/>
    <w:rsid w:val="009632A6"/>
    <w:rsid w:val="0096401B"/>
    <w:rsid w:val="00964E95"/>
    <w:rsid w:val="00964FAE"/>
    <w:rsid w:val="0096589D"/>
    <w:rsid w:val="009702C4"/>
    <w:rsid w:val="0097030A"/>
    <w:rsid w:val="009716C2"/>
    <w:rsid w:val="009720D4"/>
    <w:rsid w:val="009726B1"/>
    <w:rsid w:val="00972930"/>
    <w:rsid w:val="0097298F"/>
    <w:rsid w:val="00973318"/>
    <w:rsid w:val="00974D57"/>
    <w:rsid w:val="0097660F"/>
    <w:rsid w:val="00976AA9"/>
    <w:rsid w:val="00976C5C"/>
    <w:rsid w:val="00977143"/>
    <w:rsid w:val="0097798C"/>
    <w:rsid w:val="0098079A"/>
    <w:rsid w:val="009808CC"/>
    <w:rsid w:val="00981A2D"/>
    <w:rsid w:val="00981F64"/>
    <w:rsid w:val="00982697"/>
    <w:rsid w:val="0098554D"/>
    <w:rsid w:val="00985785"/>
    <w:rsid w:val="0098704D"/>
    <w:rsid w:val="0099064C"/>
    <w:rsid w:val="009926F2"/>
    <w:rsid w:val="0099273D"/>
    <w:rsid w:val="00992A07"/>
    <w:rsid w:val="00992C3B"/>
    <w:rsid w:val="00994C30"/>
    <w:rsid w:val="00995246"/>
    <w:rsid w:val="00995B4D"/>
    <w:rsid w:val="00995E77"/>
    <w:rsid w:val="009974D1"/>
    <w:rsid w:val="00997998"/>
    <w:rsid w:val="00997D0A"/>
    <w:rsid w:val="009A0A0E"/>
    <w:rsid w:val="009A1174"/>
    <w:rsid w:val="009A185E"/>
    <w:rsid w:val="009A198E"/>
    <w:rsid w:val="009A2144"/>
    <w:rsid w:val="009A278A"/>
    <w:rsid w:val="009A2B50"/>
    <w:rsid w:val="009A2E7B"/>
    <w:rsid w:val="009A328C"/>
    <w:rsid w:val="009A435D"/>
    <w:rsid w:val="009A4636"/>
    <w:rsid w:val="009A496A"/>
    <w:rsid w:val="009A4FB3"/>
    <w:rsid w:val="009A6BA3"/>
    <w:rsid w:val="009A788D"/>
    <w:rsid w:val="009B198D"/>
    <w:rsid w:val="009B25F6"/>
    <w:rsid w:val="009B3339"/>
    <w:rsid w:val="009B3C98"/>
    <w:rsid w:val="009B4C87"/>
    <w:rsid w:val="009B52DE"/>
    <w:rsid w:val="009B62F9"/>
    <w:rsid w:val="009B63D8"/>
    <w:rsid w:val="009B681C"/>
    <w:rsid w:val="009B73C9"/>
    <w:rsid w:val="009B7ADB"/>
    <w:rsid w:val="009C07ED"/>
    <w:rsid w:val="009C0829"/>
    <w:rsid w:val="009C0AEA"/>
    <w:rsid w:val="009C1146"/>
    <w:rsid w:val="009C1C4C"/>
    <w:rsid w:val="009C1D04"/>
    <w:rsid w:val="009C237E"/>
    <w:rsid w:val="009C2D3D"/>
    <w:rsid w:val="009C3A1B"/>
    <w:rsid w:val="009C4397"/>
    <w:rsid w:val="009C4628"/>
    <w:rsid w:val="009C4AF4"/>
    <w:rsid w:val="009C5CEB"/>
    <w:rsid w:val="009C5D70"/>
    <w:rsid w:val="009C65DE"/>
    <w:rsid w:val="009D19BA"/>
    <w:rsid w:val="009D20C4"/>
    <w:rsid w:val="009D242B"/>
    <w:rsid w:val="009D2529"/>
    <w:rsid w:val="009D278E"/>
    <w:rsid w:val="009D2E52"/>
    <w:rsid w:val="009D3AEA"/>
    <w:rsid w:val="009D3C73"/>
    <w:rsid w:val="009D3D14"/>
    <w:rsid w:val="009D428F"/>
    <w:rsid w:val="009D4995"/>
    <w:rsid w:val="009D555F"/>
    <w:rsid w:val="009D5579"/>
    <w:rsid w:val="009D655C"/>
    <w:rsid w:val="009D6613"/>
    <w:rsid w:val="009D66D5"/>
    <w:rsid w:val="009D79F3"/>
    <w:rsid w:val="009E0192"/>
    <w:rsid w:val="009E0246"/>
    <w:rsid w:val="009E1D02"/>
    <w:rsid w:val="009E2391"/>
    <w:rsid w:val="009E26BF"/>
    <w:rsid w:val="009E5330"/>
    <w:rsid w:val="009E5717"/>
    <w:rsid w:val="009E7B75"/>
    <w:rsid w:val="009E7DCF"/>
    <w:rsid w:val="009F1ABA"/>
    <w:rsid w:val="009F2CA8"/>
    <w:rsid w:val="009F367D"/>
    <w:rsid w:val="009F36F9"/>
    <w:rsid w:val="009F391F"/>
    <w:rsid w:val="009F48AA"/>
    <w:rsid w:val="009F4AF0"/>
    <w:rsid w:val="009F4B9F"/>
    <w:rsid w:val="009F5989"/>
    <w:rsid w:val="009F609F"/>
    <w:rsid w:val="009F7893"/>
    <w:rsid w:val="009F7FF8"/>
    <w:rsid w:val="00A0069B"/>
    <w:rsid w:val="00A00871"/>
    <w:rsid w:val="00A00B18"/>
    <w:rsid w:val="00A0285F"/>
    <w:rsid w:val="00A0287B"/>
    <w:rsid w:val="00A02C8F"/>
    <w:rsid w:val="00A02D83"/>
    <w:rsid w:val="00A02E14"/>
    <w:rsid w:val="00A04B81"/>
    <w:rsid w:val="00A05B9A"/>
    <w:rsid w:val="00A05D82"/>
    <w:rsid w:val="00A06AF9"/>
    <w:rsid w:val="00A06DBB"/>
    <w:rsid w:val="00A129FE"/>
    <w:rsid w:val="00A14096"/>
    <w:rsid w:val="00A140D5"/>
    <w:rsid w:val="00A14665"/>
    <w:rsid w:val="00A14DB2"/>
    <w:rsid w:val="00A15050"/>
    <w:rsid w:val="00A15D08"/>
    <w:rsid w:val="00A166C8"/>
    <w:rsid w:val="00A17918"/>
    <w:rsid w:val="00A17A55"/>
    <w:rsid w:val="00A17F02"/>
    <w:rsid w:val="00A20C66"/>
    <w:rsid w:val="00A21ECE"/>
    <w:rsid w:val="00A22C31"/>
    <w:rsid w:val="00A23584"/>
    <w:rsid w:val="00A239CA"/>
    <w:rsid w:val="00A23EEA"/>
    <w:rsid w:val="00A24152"/>
    <w:rsid w:val="00A24492"/>
    <w:rsid w:val="00A25BD4"/>
    <w:rsid w:val="00A25C16"/>
    <w:rsid w:val="00A25E7C"/>
    <w:rsid w:val="00A2662D"/>
    <w:rsid w:val="00A26F3F"/>
    <w:rsid w:val="00A3077F"/>
    <w:rsid w:val="00A30AAE"/>
    <w:rsid w:val="00A30F3A"/>
    <w:rsid w:val="00A3263C"/>
    <w:rsid w:val="00A3279F"/>
    <w:rsid w:val="00A32942"/>
    <w:rsid w:val="00A3301B"/>
    <w:rsid w:val="00A33944"/>
    <w:rsid w:val="00A33A82"/>
    <w:rsid w:val="00A35CB6"/>
    <w:rsid w:val="00A368B4"/>
    <w:rsid w:val="00A36B58"/>
    <w:rsid w:val="00A3710B"/>
    <w:rsid w:val="00A372F0"/>
    <w:rsid w:val="00A37438"/>
    <w:rsid w:val="00A40AFF"/>
    <w:rsid w:val="00A40D85"/>
    <w:rsid w:val="00A42120"/>
    <w:rsid w:val="00A43191"/>
    <w:rsid w:val="00A433F8"/>
    <w:rsid w:val="00A43A0F"/>
    <w:rsid w:val="00A4442D"/>
    <w:rsid w:val="00A4553E"/>
    <w:rsid w:val="00A4575B"/>
    <w:rsid w:val="00A46C4A"/>
    <w:rsid w:val="00A46DD9"/>
    <w:rsid w:val="00A47725"/>
    <w:rsid w:val="00A47FB8"/>
    <w:rsid w:val="00A516C1"/>
    <w:rsid w:val="00A51AAE"/>
    <w:rsid w:val="00A52E86"/>
    <w:rsid w:val="00A546D6"/>
    <w:rsid w:val="00A54CC4"/>
    <w:rsid w:val="00A54D00"/>
    <w:rsid w:val="00A55551"/>
    <w:rsid w:val="00A559C0"/>
    <w:rsid w:val="00A55ACE"/>
    <w:rsid w:val="00A56015"/>
    <w:rsid w:val="00A56308"/>
    <w:rsid w:val="00A56924"/>
    <w:rsid w:val="00A5722A"/>
    <w:rsid w:val="00A5758C"/>
    <w:rsid w:val="00A5794B"/>
    <w:rsid w:val="00A61999"/>
    <w:rsid w:val="00A61D5B"/>
    <w:rsid w:val="00A62CDC"/>
    <w:rsid w:val="00A62F38"/>
    <w:rsid w:val="00A633CB"/>
    <w:rsid w:val="00A635E7"/>
    <w:rsid w:val="00A63AC9"/>
    <w:rsid w:val="00A63E61"/>
    <w:rsid w:val="00A650F9"/>
    <w:rsid w:val="00A657A9"/>
    <w:rsid w:val="00A65D81"/>
    <w:rsid w:val="00A66892"/>
    <w:rsid w:val="00A673E6"/>
    <w:rsid w:val="00A67C13"/>
    <w:rsid w:val="00A67E80"/>
    <w:rsid w:val="00A70E1E"/>
    <w:rsid w:val="00A70EF3"/>
    <w:rsid w:val="00A70F8F"/>
    <w:rsid w:val="00A716BC"/>
    <w:rsid w:val="00A71772"/>
    <w:rsid w:val="00A71F98"/>
    <w:rsid w:val="00A7206B"/>
    <w:rsid w:val="00A73319"/>
    <w:rsid w:val="00A74593"/>
    <w:rsid w:val="00A7500C"/>
    <w:rsid w:val="00A751B3"/>
    <w:rsid w:val="00A751BE"/>
    <w:rsid w:val="00A755E6"/>
    <w:rsid w:val="00A75E64"/>
    <w:rsid w:val="00A77291"/>
    <w:rsid w:val="00A77E52"/>
    <w:rsid w:val="00A81153"/>
    <w:rsid w:val="00A81618"/>
    <w:rsid w:val="00A82E28"/>
    <w:rsid w:val="00A83D33"/>
    <w:rsid w:val="00A83FDB"/>
    <w:rsid w:val="00A86A83"/>
    <w:rsid w:val="00A8783B"/>
    <w:rsid w:val="00A95893"/>
    <w:rsid w:val="00A96058"/>
    <w:rsid w:val="00A96756"/>
    <w:rsid w:val="00A96D05"/>
    <w:rsid w:val="00A96F43"/>
    <w:rsid w:val="00A972EA"/>
    <w:rsid w:val="00A97F4C"/>
    <w:rsid w:val="00AA0724"/>
    <w:rsid w:val="00AA0919"/>
    <w:rsid w:val="00AA30FF"/>
    <w:rsid w:val="00AA66E1"/>
    <w:rsid w:val="00AA742D"/>
    <w:rsid w:val="00AB0292"/>
    <w:rsid w:val="00AB03E7"/>
    <w:rsid w:val="00AB044D"/>
    <w:rsid w:val="00AB0E90"/>
    <w:rsid w:val="00AB17ED"/>
    <w:rsid w:val="00AB258D"/>
    <w:rsid w:val="00AB2BC5"/>
    <w:rsid w:val="00AB2C82"/>
    <w:rsid w:val="00AB3BE0"/>
    <w:rsid w:val="00AB57F4"/>
    <w:rsid w:val="00AB7320"/>
    <w:rsid w:val="00AB7B3A"/>
    <w:rsid w:val="00AB7DA5"/>
    <w:rsid w:val="00AC0035"/>
    <w:rsid w:val="00AC011D"/>
    <w:rsid w:val="00AC2A57"/>
    <w:rsid w:val="00AC3348"/>
    <w:rsid w:val="00AC42D5"/>
    <w:rsid w:val="00AC4CA7"/>
    <w:rsid w:val="00AC7655"/>
    <w:rsid w:val="00AC7A9D"/>
    <w:rsid w:val="00AD08A7"/>
    <w:rsid w:val="00AD0CD2"/>
    <w:rsid w:val="00AD1311"/>
    <w:rsid w:val="00AD22F3"/>
    <w:rsid w:val="00AD43E8"/>
    <w:rsid w:val="00AD4BAC"/>
    <w:rsid w:val="00AD572C"/>
    <w:rsid w:val="00AD58F0"/>
    <w:rsid w:val="00AD5CD6"/>
    <w:rsid w:val="00AD5E08"/>
    <w:rsid w:val="00AD651C"/>
    <w:rsid w:val="00AD67AC"/>
    <w:rsid w:val="00AD6FB0"/>
    <w:rsid w:val="00AD7F85"/>
    <w:rsid w:val="00AE0C57"/>
    <w:rsid w:val="00AE0DBD"/>
    <w:rsid w:val="00AE102E"/>
    <w:rsid w:val="00AE2B79"/>
    <w:rsid w:val="00AE36BF"/>
    <w:rsid w:val="00AE3A0F"/>
    <w:rsid w:val="00AE40E5"/>
    <w:rsid w:val="00AE446B"/>
    <w:rsid w:val="00AE4823"/>
    <w:rsid w:val="00AE4B34"/>
    <w:rsid w:val="00AE551A"/>
    <w:rsid w:val="00AF1D52"/>
    <w:rsid w:val="00AF249C"/>
    <w:rsid w:val="00AF2705"/>
    <w:rsid w:val="00AF296E"/>
    <w:rsid w:val="00AF2C57"/>
    <w:rsid w:val="00AF394A"/>
    <w:rsid w:val="00AF3BB1"/>
    <w:rsid w:val="00AF5055"/>
    <w:rsid w:val="00AF56E2"/>
    <w:rsid w:val="00AF59A5"/>
    <w:rsid w:val="00AF5E44"/>
    <w:rsid w:val="00AF7172"/>
    <w:rsid w:val="00AF7869"/>
    <w:rsid w:val="00AF7FE8"/>
    <w:rsid w:val="00B0018D"/>
    <w:rsid w:val="00B00606"/>
    <w:rsid w:val="00B00EB3"/>
    <w:rsid w:val="00B01109"/>
    <w:rsid w:val="00B01ACF"/>
    <w:rsid w:val="00B0354D"/>
    <w:rsid w:val="00B05211"/>
    <w:rsid w:val="00B057AA"/>
    <w:rsid w:val="00B07C94"/>
    <w:rsid w:val="00B1085C"/>
    <w:rsid w:val="00B11C73"/>
    <w:rsid w:val="00B12B5D"/>
    <w:rsid w:val="00B13280"/>
    <w:rsid w:val="00B132FD"/>
    <w:rsid w:val="00B13978"/>
    <w:rsid w:val="00B13E58"/>
    <w:rsid w:val="00B140C5"/>
    <w:rsid w:val="00B1426C"/>
    <w:rsid w:val="00B1539A"/>
    <w:rsid w:val="00B170F0"/>
    <w:rsid w:val="00B17227"/>
    <w:rsid w:val="00B17343"/>
    <w:rsid w:val="00B20C08"/>
    <w:rsid w:val="00B21809"/>
    <w:rsid w:val="00B21A6B"/>
    <w:rsid w:val="00B2203F"/>
    <w:rsid w:val="00B22707"/>
    <w:rsid w:val="00B22F37"/>
    <w:rsid w:val="00B23592"/>
    <w:rsid w:val="00B236A1"/>
    <w:rsid w:val="00B2401E"/>
    <w:rsid w:val="00B2492A"/>
    <w:rsid w:val="00B24BDC"/>
    <w:rsid w:val="00B250B5"/>
    <w:rsid w:val="00B251BE"/>
    <w:rsid w:val="00B25461"/>
    <w:rsid w:val="00B255A5"/>
    <w:rsid w:val="00B25E45"/>
    <w:rsid w:val="00B26DAF"/>
    <w:rsid w:val="00B27468"/>
    <w:rsid w:val="00B305C9"/>
    <w:rsid w:val="00B31474"/>
    <w:rsid w:val="00B31ED7"/>
    <w:rsid w:val="00B327CC"/>
    <w:rsid w:val="00B33E5F"/>
    <w:rsid w:val="00B34128"/>
    <w:rsid w:val="00B34622"/>
    <w:rsid w:val="00B35351"/>
    <w:rsid w:val="00B355C4"/>
    <w:rsid w:val="00B3675C"/>
    <w:rsid w:val="00B36969"/>
    <w:rsid w:val="00B37476"/>
    <w:rsid w:val="00B37D47"/>
    <w:rsid w:val="00B40110"/>
    <w:rsid w:val="00B40D5D"/>
    <w:rsid w:val="00B41376"/>
    <w:rsid w:val="00B41F1B"/>
    <w:rsid w:val="00B425E7"/>
    <w:rsid w:val="00B42AA8"/>
    <w:rsid w:val="00B43689"/>
    <w:rsid w:val="00B437F3"/>
    <w:rsid w:val="00B43837"/>
    <w:rsid w:val="00B4422B"/>
    <w:rsid w:val="00B4447D"/>
    <w:rsid w:val="00B45C40"/>
    <w:rsid w:val="00B45C50"/>
    <w:rsid w:val="00B474CA"/>
    <w:rsid w:val="00B500CF"/>
    <w:rsid w:val="00B51142"/>
    <w:rsid w:val="00B51AE8"/>
    <w:rsid w:val="00B51E03"/>
    <w:rsid w:val="00B530F9"/>
    <w:rsid w:val="00B5328E"/>
    <w:rsid w:val="00B53AD5"/>
    <w:rsid w:val="00B54BC5"/>
    <w:rsid w:val="00B55031"/>
    <w:rsid w:val="00B5513B"/>
    <w:rsid w:val="00B553DE"/>
    <w:rsid w:val="00B565C5"/>
    <w:rsid w:val="00B60861"/>
    <w:rsid w:val="00B60A67"/>
    <w:rsid w:val="00B60E0B"/>
    <w:rsid w:val="00B61807"/>
    <w:rsid w:val="00B61A08"/>
    <w:rsid w:val="00B61AC1"/>
    <w:rsid w:val="00B61B53"/>
    <w:rsid w:val="00B62777"/>
    <w:rsid w:val="00B6287D"/>
    <w:rsid w:val="00B62A7F"/>
    <w:rsid w:val="00B640D6"/>
    <w:rsid w:val="00B6476B"/>
    <w:rsid w:val="00B65C22"/>
    <w:rsid w:val="00B6613D"/>
    <w:rsid w:val="00B70408"/>
    <w:rsid w:val="00B70D3D"/>
    <w:rsid w:val="00B70EC0"/>
    <w:rsid w:val="00B72155"/>
    <w:rsid w:val="00B72304"/>
    <w:rsid w:val="00B723B8"/>
    <w:rsid w:val="00B72542"/>
    <w:rsid w:val="00B73027"/>
    <w:rsid w:val="00B74039"/>
    <w:rsid w:val="00B7430E"/>
    <w:rsid w:val="00B74941"/>
    <w:rsid w:val="00B74DED"/>
    <w:rsid w:val="00B75B47"/>
    <w:rsid w:val="00B76D08"/>
    <w:rsid w:val="00B779D2"/>
    <w:rsid w:val="00B80B0D"/>
    <w:rsid w:val="00B80C37"/>
    <w:rsid w:val="00B82FFC"/>
    <w:rsid w:val="00B83471"/>
    <w:rsid w:val="00B84393"/>
    <w:rsid w:val="00B84EFE"/>
    <w:rsid w:val="00B84F8C"/>
    <w:rsid w:val="00B85067"/>
    <w:rsid w:val="00B857EC"/>
    <w:rsid w:val="00B85A8C"/>
    <w:rsid w:val="00B85AA5"/>
    <w:rsid w:val="00B8641D"/>
    <w:rsid w:val="00B87277"/>
    <w:rsid w:val="00B90450"/>
    <w:rsid w:val="00B91974"/>
    <w:rsid w:val="00B9359C"/>
    <w:rsid w:val="00B939F9"/>
    <w:rsid w:val="00B940C0"/>
    <w:rsid w:val="00B94581"/>
    <w:rsid w:val="00B95E21"/>
    <w:rsid w:val="00B96485"/>
    <w:rsid w:val="00BA09EF"/>
    <w:rsid w:val="00BA1427"/>
    <w:rsid w:val="00BA1DFB"/>
    <w:rsid w:val="00BA2DF5"/>
    <w:rsid w:val="00BA31C0"/>
    <w:rsid w:val="00BA320D"/>
    <w:rsid w:val="00BA4AF9"/>
    <w:rsid w:val="00BA4CBD"/>
    <w:rsid w:val="00BA52F4"/>
    <w:rsid w:val="00BA540D"/>
    <w:rsid w:val="00BA5D1E"/>
    <w:rsid w:val="00BA6042"/>
    <w:rsid w:val="00BA6715"/>
    <w:rsid w:val="00BA6D9B"/>
    <w:rsid w:val="00BA7052"/>
    <w:rsid w:val="00BB090C"/>
    <w:rsid w:val="00BB119A"/>
    <w:rsid w:val="00BB2FBD"/>
    <w:rsid w:val="00BB4123"/>
    <w:rsid w:val="00BB4C57"/>
    <w:rsid w:val="00BB5397"/>
    <w:rsid w:val="00BB5DA4"/>
    <w:rsid w:val="00BB5E10"/>
    <w:rsid w:val="00BB6908"/>
    <w:rsid w:val="00BC04C2"/>
    <w:rsid w:val="00BC0D62"/>
    <w:rsid w:val="00BC0E88"/>
    <w:rsid w:val="00BC1DD8"/>
    <w:rsid w:val="00BC46CF"/>
    <w:rsid w:val="00BC4AF7"/>
    <w:rsid w:val="00BC4CB7"/>
    <w:rsid w:val="00BC4EE3"/>
    <w:rsid w:val="00BC57CD"/>
    <w:rsid w:val="00BC6CCB"/>
    <w:rsid w:val="00BC6DA9"/>
    <w:rsid w:val="00BC6FB1"/>
    <w:rsid w:val="00BC74D3"/>
    <w:rsid w:val="00BC7D49"/>
    <w:rsid w:val="00BD189F"/>
    <w:rsid w:val="00BD1BA9"/>
    <w:rsid w:val="00BD2EED"/>
    <w:rsid w:val="00BD31E5"/>
    <w:rsid w:val="00BD3FF6"/>
    <w:rsid w:val="00BD4905"/>
    <w:rsid w:val="00BD5BA1"/>
    <w:rsid w:val="00BD66B5"/>
    <w:rsid w:val="00BD752A"/>
    <w:rsid w:val="00BD765E"/>
    <w:rsid w:val="00BE015D"/>
    <w:rsid w:val="00BE039B"/>
    <w:rsid w:val="00BE0D24"/>
    <w:rsid w:val="00BE20DC"/>
    <w:rsid w:val="00BE2150"/>
    <w:rsid w:val="00BE2BBD"/>
    <w:rsid w:val="00BE2DF3"/>
    <w:rsid w:val="00BE327A"/>
    <w:rsid w:val="00BE412C"/>
    <w:rsid w:val="00BE42F2"/>
    <w:rsid w:val="00BE4400"/>
    <w:rsid w:val="00BE508F"/>
    <w:rsid w:val="00BE547B"/>
    <w:rsid w:val="00BE5A00"/>
    <w:rsid w:val="00BE5EB0"/>
    <w:rsid w:val="00BE5F58"/>
    <w:rsid w:val="00BE6747"/>
    <w:rsid w:val="00BE6C9E"/>
    <w:rsid w:val="00BE7870"/>
    <w:rsid w:val="00BF0110"/>
    <w:rsid w:val="00BF09BA"/>
    <w:rsid w:val="00BF15FB"/>
    <w:rsid w:val="00BF3836"/>
    <w:rsid w:val="00BF398D"/>
    <w:rsid w:val="00BF5DF6"/>
    <w:rsid w:val="00BF74EB"/>
    <w:rsid w:val="00BF750A"/>
    <w:rsid w:val="00BF76F2"/>
    <w:rsid w:val="00C00151"/>
    <w:rsid w:val="00C00A56"/>
    <w:rsid w:val="00C00D87"/>
    <w:rsid w:val="00C02BFA"/>
    <w:rsid w:val="00C037A0"/>
    <w:rsid w:val="00C0393B"/>
    <w:rsid w:val="00C0509E"/>
    <w:rsid w:val="00C05467"/>
    <w:rsid w:val="00C05C83"/>
    <w:rsid w:val="00C05DCF"/>
    <w:rsid w:val="00C0647A"/>
    <w:rsid w:val="00C06E65"/>
    <w:rsid w:val="00C1135B"/>
    <w:rsid w:val="00C11A53"/>
    <w:rsid w:val="00C13443"/>
    <w:rsid w:val="00C13E83"/>
    <w:rsid w:val="00C150FE"/>
    <w:rsid w:val="00C15467"/>
    <w:rsid w:val="00C15579"/>
    <w:rsid w:val="00C160FA"/>
    <w:rsid w:val="00C16CB5"/>
    <w:rsid w:val="00C1797B"/>
    <w:rsid w:val="00C2082E"/>
    <w:rsid w:val="00C210F6"/>
    <w:rsid w:val="00C21AAF"/>
    <w:rsid w:val="00C21B67"/>
    <w:rsid w:val="00C2225D"/>
    <w:rsid w:val="00C2294A"/>
    <w:rsid w:val="00C22F60"/>
    <w:rsid w:val="00C2449A"/>
    <w:rsid w:val="00C244F9"/>
    <w:rsid w:val="00C247EF"/>
    <w:rsid w:val="00C24A2D"/>
    <w:rsid w:val="00C24BD9"/>
    <w:rsid w:val="00C24BF6"/>
    <w:rsid w:val="00C25C2C"/>
    <w:rsid w:val="00C260AD"/>
    <w:rsid w:val="00C26E57"/>
    <w:rsid w:val="00C27455"/>
    <w:rsid w:val="00C276B2"/>
    <w:rsid w:val="00C27AFB"/>
    <w:rsid w:val="00C31E2C"/>
    <w:rsid w:val="00C33821"/>
    <w:rsid w:val="00C351C3"/>
    <w:rsid w:val="00C35655"/>
    <w:rsid w:val="00C35864"/>
    <w:rsid w:val="00C359A3"/>
    <w:rsid w:val="00C3656E"/>
    <w:rsid w:val="00C373EB"/>
    <w:rsid w:val="00C4055E"/>
    <w:rsid w:val="00C4122F"/>
    <w:rsid w:val="00C41C39"/>
    <w:rsid w:val="00C428B7"/>
    <w:rsid w:val="00C42DC5"/>
    <w:rsid w:val="00C431E9"/>
    <w:rsid w:val="00C435DA"/>
    <w:rsid w:val="00C44280"/>
    <w:rsid w:val="00C448FF"/>
    <w:rsid w:val="00C44D17"/>
    <w:rsid w:val="00C46A0F"/>
    <w:rsid w:val="00C50A98"/>
    <w:rsid w:val="00C51079"/>
    <w:rsid w:val="00C51359"/>
    <w:rsid w:val="00C51E64"/>
    <w:rsid w:val="00C532F3"/>
    <w:rsid w:val="00C53A31"/>
    <w:rsid w:val="00C53E88"/>
    <w:rsid w:val="00C54784"/>
    <w:rsid w:val="00C548A7"/>
    <w:rsid w:val="00C552DF"/>
    <w:rsid w:val="00C5756D"/>
    <w:rsid w:val="00C5784D"/>
    <w:rsid w:val="00C60A0F"/>
    <w:rsid w:val="00C60EFC"/>
    <w:rsid w:val="00C6129F"/>
    <w:rsid w:val="00C61543"/>
    <w:rsid w:val="00C618E9"/>
    <w:rsid w:val="00C62772"/>
    <w:rsid w:val="00C6336B"/>
    <w:rsid w:val="00C637B7"/>
    <w:rsid w:val="00C63ABB"/>
    <w:rsid w:val="00C65EB5"/>
    <w:rsid w:val="00C67C4C"/>
    <w:rsid w:val="00C706BC"/>
    <w:rsid w:val="00C70F48"/>
    <w:rsid w:val="00C712D9"/>
    <w:rsid w:val="00C71518"/>
    <w:rsid w:val="00C7248E"/>
    <w:rsid w:val="00C7319C"/>
    <w:rsid w:val="00C73B04"/>
    <w:rsid w:val="00C74749"/>
    <w:rsid w:val="00C74D35"/>
    <w:rsid w:val="00C75F35"/>
    <w:rsid w:val="00C77EEB"/>
    <w:rsid w:val="00C80493"/>
    <w:rsid w:val="00C8052E"/>
    <w:rsid w:val="00C807A8"/>
    <w:rsid w:val="00C80A10"/>
    <w:rsid w:val="00C814DB"/>
    <w:rsid w:val="00C81B36"/>
    <w:rsid w:val="00C82277"/>
    <w:rsid w:val="00C8529F"/>
    <w:rsid w:val="00C86C3B"/>
    <w:rsid w:val="00C872F8"/>
    <w:rsid w:val="00C87541"/>
    <w:rsid w:val="00C87907"/>
    <w:rsid w:val="00C87F4F"/>
    <w:rsid w:val="00C90923"/>
    <w:rsid w:val="00C90C04"/>
    <w:rsid w:val="00C911E1"/>
    <w:rsid w:val="00C923BB"/>
    <w:rsid w:val="00C925E1"/>
    <w:rsid w:val="00C929DB"/>
    <w:rsid w:val="00C92E4F"/>
    <w:rsid w:val="00C92E96"/>
    <w:rsid w:val="00C93402"/>
    <w:rsid w:val="00C93719"/>
    <w:rsid w:val="00C95490"/>
    <w:rsid w:val="00C9610A"/>
    <w:rsid w:val="00C9619E"/>
    <w:rsid w:val="00C96672"/>
    <w:rsid w:val="00C97660"/>
    <w:rsid w:val="00C977F1"/>
    <w:rsid w:val="00CA0007"/>
    <w:rsid w:val="00CA08AE"/>
    <w:rsid w:val="00CA19E8"/>
    <w:rsid w:val="00CA258E"/>
    <w:rsid w:val="00CA4381"/>
    <w:rsid w:val="00CA4C36"/>
    <w:rsid w:val="00CA7333"/>
    <w:rsid w:val="00CB0A92"/>
    <w:rsid w:val="00CB0F80"/>
    <w:rsid w:val="00CB2AA3"/>
    <w:rsid w:val="00CB44E4"/>
    <w:rsid w:val="00CB4688"/>
    <w:rsid w:val="00CB47E6"/>
    <w:rsid w:val="00CB4F91"/>
    <w:rsid w:val="00CB5E52"/>
    <w:rsid w:val="00CB6BE0"/>
    <w:rsid w:val="00CB6EE0"/>
    <w:rsid w:val="00CB7C26"/>
    <w:rsid w:val="00CC1C02"/>
    <w:rsid w:val="00CC2105"/>
    <w:rsid w:val="00CC22F3"/>
    <w:rsid w:val="00CC26AA"/>
    <w:rsid w:val="00CC2F7F"/>
    <w:rsid w:val="00CC324D"/>
    <w:rsid w:val="00CC3BF0"/>
    <w:rsid w:val="00CC49E3"/>
    <w:rsid w:val="00CC4B20"/>
    <w:rsid w:val="00CC5DE3"/>
    <w:rsid w:val="00CC7C39"/>
    <w:rsid w:val="00CD1CA3"/>
    <w:rsid w:val="00CD42E9"/>
    <w:rsid w:val="00CD446E"/>
    <w:rsid w:val="00CD5B6A"/>
    <w:rsid w:val="00CD6489"/>
    <w:rsid w:val="00CD6C29"/>
    <w:rsid w:val="00CD79B6"/>
    <w:rsid w:val="00CE0344"/>
    <w:rsid w:val="00CE0C2B"/>
    <w:rsid w:val="00CE0CDC"/>
    <w:rsid w:val="00CE161D"/>
    <w:rsid w:val="00CE1811"/>
    <w:rsid w:val="00CE1F14"/>
    <w:rsid w:val="00CE25B6"/>
    <w:rsid w:val="00CE3E43"/>
    <w:rsid w:val="00CE4092"/>
    <w:rsid w:val="00CE480C"/>
    <w:rsid w:val="00CE5B1B"/>
    <w:rsid w:val="00CE5CC5"/>
    <w:rsid w:val="00CE5F5B"/>
    <w:rsid w:val="00CE5FE4"/>
    <w:rsid w:val="00CE71D3"/>
    <w:rsid w:val="00CF265A"/>
    <w:rsid w:val="00CF3D07"/>
    <w:rsid w:val="00CF3DEA"/>
    <w:rsid w:val="00CF4D9F"/>
    <w:rsid w:val="00CF603E"/>
    <w:rsid w:val="00CF7D97"/>
    <w:rsid w:val="00D01BDF"/>
    <w:rsid w:val="00D02088"/>
    <w:rsid w:val="00D02B9A"/>
    <w:rsid w:val="00D02C38"/>
    <w:rsid w:val="00D0329F"/>
    <w:rsid w:val="00D04913"/>
    <w:rsid w:val="00D04C89"/>
    <w:rsid w:val="00D0607D"/>
    <w:rsid w:val="00D06BC8"/>
    <w:rsid w:val="00D077DF"/>
    <w:rsid w:val="00D07D3C"/>
    <w:rsid w:val="00D07E09"/>
    <w:rsid w:val="00D07FC4"/>
    <w:rsid w:val="00D10386"/>
    <w:rsid w:val="00D10AD1"/>
    <w:rsid w:val="00D11A57"/>
    <w:rsid w:val="00D11F8F"/>
    <w:rsid w:val="00D1250F"/>
    <w:rsid w:val="00D12885"/>
    <w:rsid w:val="00D13043"/>
    <w:rsid w:val="00D13250"/>
    <w:rsid w:val="00D14521"/>
    <w:rsid w:val="00D14872"/>
    <w:rsid w:val="00D14FC8"/>
    <w:rsid w:val="00D15275"/>
    <w:rsid w:val="00D1546B"/>
    <w:rsid w:val="00D16572"/>
    <w:rsid w:val="00D17970"/>
    <w:rsid w:val="00D17F85"/>
    <w:rsid w:val="00D206E1"/>
    <w:rsid w:val="00D2132C"/>
    <w:rsid w:val="00D2271E"/>
    <w:rsid w:val="00D22F75"/>
    <w:rsid w:val="00D23E86"/>
    <w:rsid w:val="00D24618"/>
    <w:rsid w:val="00D24AED"/>
    <w:rsid w:val="00D24F6F"/>
    <w:rsid w:val="00D25152"/>
    <w:rsid w:val="00D26DD7"/>
    <w:rsid w:val="00D26E06"/>
    <w:rsid w:val="00D26EF3"/>
    <w:rsid w:val="00D300DE"/>
    <w:rsid w:val="00D308AA"/>
    <w:rsid w:val="00D3118C"/>
    <w:rsid w:val="00D31369"/>
    <w:rsid w:val="00D316B1"/>
    <w:rsid w:val="00D3195F"/>
    <w:rsid w:val="00D32890"/>
    <w:rsid w:val="00D328F7"/>
    <w:rsid w:val="00D32914"/>
    <w:rsid w:val="00D34168"/>
    <w:rsid w:val="00D34A4C"/>
    <w:rsid w:val="00D34C8A"/>
    <w:rsid w:val="00D35A4B"/>
    <w:rsid w:val="00D35ABA"/>
    <w:rsid w:val="00D35B60"/>
    <w:rsid w:val="00D36206"/>
    <w:rsid w:val="00D400B6"/>
    <w:rsid w:val="00D4023F"/>
    <w:rsid w:val="00D40C14"/>
    <w:rsid w:val="00D419BE"/>
    <w:rsid w:val="00D41D3C"/>
    <w:rsid w:val="00D41F9B"/>
    <w:rsid w:val="00D42418"/>
    <w:rsid w:val="00D424C9"/>
    <w:rsid w:val="00D43A74"/>
    <w:rsid w:val="00D446E6"/>
    <w:rsid w:val="00D44F48"/>
    <w:rsid w:val="00D459CB"/>
    <w:rsid w:val="00D45ACA"/>
    <w:rsid w:val="00D45F1C"/>
    <w:rsid w:val="00D463C8"/>
    <w:rsid w:val="00D4665A"/>
    <w:rsid w:val="00D46A3F"/>
    <w:rsid w:val="00D46B2A"/>
    <w:rsid w:val="00D503D8"/>
    <w:rsid w:val="00D512EE"/>
    <w:rsid w:val="00D52778"/>
    <w:rsid w:val="00D52A08"/>
    <w:rsid w:val="00D52B9E"/>
    <w:rsid w:val="00D53B8B"/>
    <w:rsid w:val="00D53CE0"/>
    <w:rsid w:val="00D53FF5"/>
    <w:rsid w:val="00D544A4"/>
    <w:rsid w:val="00D547D9"/>
    <w:rsid w:val="00D553F9"/>
    <w:rsid w:val="00D5679B"/>
    <w:rsid w:val="00D57108"/>
    <w:rsid w:val="00D574F7"/>
    <w:rsid w:val="00D5781B"/>
    <w:rsid w:val="00D579D5"/>
    <w:rsid w:val="00D57C23"/>
    <w:rsid w:val="00D60ABE"/>
    <w:rsid w:val="00D60CFE"/>
    <w:rsid w:val="00D6156C"/>
    <w:rsid w:val="00D617A2"/>
    <w:rsid w:val="00D62192"/>
    <w:rsid w:val="00D639EE"/>
    <w:rsid w:val="00D647DF"/>
    <w:rsid w:val="00D64BD9"/>
    <w:rsid w:val="00D65252"/>
    <w:rsid w:val="00D65B3E"/>
    <w:rsid w:val="00D65EE8"/>
    <w:rsid w:val="00D66066"/>
    <w:rsid w:val="00D66400"/>
    <w:rsid w:val="00D67D20"/>
    <w:rsid w:val="00D711B3"/>
    <w:rsid w:val="00D71272"/>
    <w:rsid w:val="00D71748"/>
    <w:rsid w:val="00D736E4"/>
    <w:rsid w:val="00D73A5F"/>
    <w:rsid w:val="00D746F9"/>
    <w:rsid w:val="00D75138"/>
    <w:rsid w:val="00D7656D"/>
    <w:rsid w:val="00D81112"/>
    <w:rsid w:val="00D823AF"/>
    <w:rsid w:val="00D82943"/>
    <w:rsid w:val="00D82A45"/>
    <w:rsid w:val="00D82E4D"/>
    <w:rsid w:val="00D82FE6"/>
    <w:rsid w:val="00D83390"/>
    <w:rsid w:val="00D837B3"/>
    <w:rsid w:val="00D845CB"/>
    <w:rsid w:val="00D8489C"/>
    <w:rsid w:val="00D8519E"/>
    <w:rsid w:val="00D85524"/>
    <w:rsid w:val="00D86449"/>
    <w:rsid w:val="00D869FA"/>
    <w:rsid w:val="00D90C86"/>
    <w:rsid w:val="00D916CF"/>
    <w:rsid w:val="00D9199D"/>
    <w:rsid w:val="00D91C65"/>
    <w:rsid w:val="00D92FB6"/>
    <w:rsid w:val="00D965E2"/>
    <w:rsid w:val="00D96C88"/>
    <w:rsid w:val="00D97520"/>
    <w:rsid w:val="00D97898"/>
    <w:rsid w:val="00DA0087"/>
    <w:rsid w:val="00DA0170"/>
    <w:rsid w:val="00DA04E7"/>
    <w:rsid w:val="00DA07F8"/>
    <w:rsid w:val="00DA1BB4"/>
    <w:rsid w:val="00DA1D25"/>
    <w:rsid w:val="00DA300A"/>
    <w:rsid w:val="00DA5498"/>
    <w:rsid w:val="00DA6117"/>
    <w:rsid w:val="00DA646E"/>
    <w:rsid w:val="00DA6AB6"/>
    <w:rsid w:val="00DA6BB2"/>
    <w:rsid w:val="00DA6C76"/>
    <w:rsid w:val="00DA7367"/>
    <w:rsid w:val="00DA76E3"/>
    <w:rsid w:val="00DA7859"/>
    <w:rsid w:val="00DB04AC"/>
    <w:rsid w:val="00DB08A7"/>
    <w:rsid w:val="00DB1A25"/>
    <w:rsid w:val="00DB213A"/>
    <w:rsid w:val="00DB3EBA"/>
    <w:rsid w:val="00DB513C"/>
    <w:rsid w:val="00DB5C38"/>
    <w:rsid w:val="00DB65EA"/>
    <w:rsid w:val="00DB6618"/>
    <w:rsid w:val="00DB7711"/>
    <w:rsid w:val="00DC0647"/>
    <w:rsid w:val="00DC120C"/>
    <w:rsid w:val="00DC2A0B"/>
    <w:rsid w:val="00DC3073"/>
    <w:rsid w:val="00DC38ED"/>
    <w:rsid w:val="00DC4178"/>
    <w:rsid w:val="00DC4674"/>
    <w:rsid w:val="00DC49D3"/>
    <w:rsid w:val="00DC4FFF"/>
    <w:rsid w:val="00DC53DD"/>
    <w:rsid w:val="00DC5E44"/>
    <w:rsid w:val="00DC6B9D"/>
    <w:rsid w:val="00DC70DF"/>
    <w:rsid w:val="00DC723C"/>
    <w:rsid w:val="00DC777D"/>
    <w:rsid w:val="00DD00F2"/>
    <w:rsid w:val="00DD05AF"/>
    <w:rsid w:val="00DD10AE"/>
    <w:rsid w:val="00DD13A1"/>
    <w:rsid w:val="00DD1AD9"/>
    <w:rsid w:val="00DD4BC2"/>
    <w:rsid w:val="00DD4E58"/>
    <w:rsid w:val="00DD4F8A"/>
    <w:rsid w:val="00DD5DA4"/>
    <w:rsid w:val="00DD67DD"/>
    <w:rsid w:val="00DD7423"/>
    <w:rsid w:val="00DD7563"/>
    <w:rsid w:val="00DD7872"/>
    <w:rsid w:val="00DD7A80"/>
    <w:rsid w:val="00DD7F98"/>
    <w:rsid w:val="00DE05CC"/>
    <w:rsid w:val="00DE0C0F"/>
    <w:rsid w:val="00DE13BD"/>
    <w:rsid w:val="00DE15C9"/>
    <w:rsid w:val="00DE1D2C"/>
    <w:rsid w:val="00DE2BC3"/>
    <w:rsid w:val="00DE32E1"/>
    <w:rsid w:val="00DE350E"/>
    <w:rsid w:val="00DE3624"/>
    <w:rsid w:val="00DE37CB"/>
    <w:rsid w:val="00DE4075"/>
    <w:rsid w:val="00DE40F4"/>
    <w:rsid w:val="00DE4524"/>
    <w:rsid w:val="00DE636E"/>
    <w:rsid w:val="00DE65CA"/>
    <w:rsid w:val="00DE7422"/>
    <w:rsid w:val="00DE750B"/>
    <w:rsid w:val="00DE7723"/>
    <w:rsid w:val="00DF009C"/>
    <w:rsid w:val="00DF011D"/>
    <w:rsid w:val="00DF028D"/>
    <w:rsid w:val="00DF0472"/>
    <w:rsid w:val="00DF0A5D"/>
    <w:rsid w:val="00DF0BE5"/>
    <w:rsid w:val="00DF46DC"/>
    <w:rsid w:val="00DF4C2C"/>
    <w:rsid w:val="00DF5577"/>
    <w:rsid w:val="00DF5799"/>
    <w:rsid w:val="00DF65B5"/>
    <w:rsid w:val="00DF6A40"/>
    <w:rsid w:val="00DF6D38"/>
    <w:rsid w:val="00E00311"/>
    <w:rsid w:val="00E01701"/>
    <w:rsid w:val="00E0357B"/>
    <w:rsid w:val="00E03598"/>
    <w:rsid w:val="00E045FF"/>
    <w:rsid w:val="00E05774"/>
    <w:rsid w:val="00E0789F"/>
    <w:rsid w:val="00E07BEA"/>
    <w:rsid w:val="00E1000C"/>
    <w:rsid w:val="00E1012F"/>
    <w:rsid w:val="00E114F8"/>
    <w:rsid w:val="00E11A10"/>
    <w:rsid w:val="00E12300"/>
    <w:rsid w:val="00E1290B"/>
    <w:rsid w:val="00E12EDB"/>
    <w:rsid w:val="00E130A3"/>
    <w:rsid w:val="00E14166"/>
    <w:rsid w:val="00E164AD"/>
    <w:rsid w:val="00E165BE"/>
    <w:rsid w:val="00E168B0"/>
    <w:rsid w:val="00E20AD2"/>
    <w:rsid w:val="00E210D2"/>
    <w:rsid w:val="00E21FDC"/>
    <w:rsid w:val="00E23074"/>
    <w:rsid w:val="00E235A5"/>
    <w:rsid w:val="00E23663"/>
    <w:rsid w:val="00E23CB3"/>
    <w:rsid w:val="00E23FB0"/>
    <w:rsid w:val="00E24781"/>
    <w:rsid w:val="00E24954"/>
    <w:rsid w:val="00E25763"/>
    <w:rsid w:val="00E25833"/>
    <w:rsid w:val="00E25C59"/>
    <w:rsid w:val="00E26A07"/>
    <w:rsid w:val="00E27109"/>
    <w:rsid w:val="00E27518"/>
    <w:rsid w:val="00E2794A"/>
    <w:rsid w:val="00E30682"/>
    <w:rsid w:val="00E31667"/>
    <w:rsid w:val="00E31692"/>
    <w:rsid w:val="00E31708"/>
    <w:rsid w:val="00E31BC4"/>
    <w:rsid w:val="00E31E2E"/>
    <w:rsid w:val="00E31E54"/>
    <w:rsid w:val="00E32269"/>
    <w:rsid w:val="00E3276E"/>
    <w:rsid w:val="00E32A9B"/>
    <w:rsid w:val="00E3324E"/>
    <w:rsid w:val="00E3325C"/>
    <w:rsid w:val="00E34465"/>
    <w:rsid w:val="00E344EB"/>
    <w:rsid w:val="00E34DF6"/>
    <w:rsid w:val="00E35BD4"/>
    <w:rsid w:val="00E35EFD"/>
    <w:rsid w:val="00E3749F"/>
    <w:rsid w:val="00E377FE"/>
    <w:rsid w:val="00E40338"/>
    <w:rsid w:val="00E40962"/>
    <w:rsid w:val="00E40AC5"/>
    <w:rsid w:val="00E41AA3"/>
    <w:rsid w:val="00E4279E"/>
    <w:rsid w:val="00E42B0F"/>
    <w:rsid w:val="00E42DE6"/>
    <w:rsid w:val="00E43653"/>
    <w:rsid w:val="00E4556D"/>
    <w:rsid w:val="00E46B5C"/>
    <w:rsid w:val="00E476C5"/>
    <w:rsid w:val="00E50178"/>
    <w:rsid w:val="00E50477"/>
    <w:rsid w:val="00E50508"/>
    <w:rsid w:val="00E516A4"/>
    <w:rsid w:val="00E520A0"/>
    <w:rsid w:val="00E521E8"/>
    <w:rsid w:val="00E52825"/>
    <w:rsid w:val="00E54FBE"/>
    <w:rsid w:val="00E56034"/>
    <w:rsid w:val="00E5641F"/>
    <w:rsid w:val="00E56F22"/>
    <w:rsid w:val="00E5721F"/>
    <w:rsid w:val="00E57849"/>
    <w:rsid w:val="00E60CC2"/>
    <w:rsid w:val="00E61762"/>
    <w:rsid w:val="00E62528"/>
    <w:rsid w:val="00E62C05"/>
    <w:rsid w:val="00E632B5"/>
    <w:rsid w:val="00E63334"/>
    <w:rsid w:val="00E63BF0"/>
    <w:rsid w:val="00E65ABC"/>
    <w:rsid w:val="00E66485"/>
    <w:rsid w:val="00E66F3B"/>
    <w:rsid w:val="00E672CB"/>
    <w:rsid w:val="00E679B0"/>
    <w:rsid w:val="00E70939"/>
    <w:rsid w:val="00E70EE4"/>
    <w:rsid w:val="00E70FD2"/>
    <w:rsid w:val="00E713F0"/>
    <w:rsid w:val="00E71914"/>
    <w:rsid w:val="00E73B55"/>
    <w:rsid w:val="00E758B8"/>
    <w:rsid w:val="00E76B05"/>
    <w:rsid w:val="00E76DCA"/>
    <w:rsid w:val="00E77130"/>
    <w:rsid w:val="00E77B2A"/>
    <w:rsid w:val="00E801A2"/>
    <w:rsid w:val="00E80AF3"/>
    <w:rsid w:val="00E815C9"/>
    <w:rsid w:val="00E826A1"/>
    <w:rsid w:val="00E82A67"/>
    <w:rsid w:val="00E82C72"/>
    <w:rsid w:val="00E82F03"/>
    <w:rsid w:val="00E8323D"/>
    <w:rsid w:val="00E83738"/>
    <w:rsid w:val="00E839B6"/>
    <w:rsid w:val="00E84C75"/>
    <w:rsid w:val="00E84FEF"/>
    <w:rsid w:val="00E8745B"/>
    <w:rsid w:val="00E90209"/>
    <w:rsid w:val="00E9055B"/>
    <w:rsid w:val="00E905F1"/>
    <w:rsid w:val="00E91133"/>
    <w:rsid w:val="00E916C0"/>
    <w:rsid w:val="00E9202D"/>
    <w:rsid w:val="00E950A4"/>
    <w:rsid w:val="00E967ED"/>
    <w:rsid w:val="00E96877"/>
    <w:rsid w:val="00E96DEA"/>
    <w:rsid w:val="00EA06A7"/>
    <w:rsid w:val="00EA10B5"/>
    <w:rsid w:val="00EA1167"/>
    <w:rsid w:val="00EA2E7C"/>
    <w:rsid w:val="00EA3D28"/>
    <w:rsid w:val="00EA60F3"/>
    <w:rsid w:val="00EA68F6"/>
    <w:rsid w:val="00EA7697"/>
    <w:rsid w:val="00EA7E08"/>
    <w:rsid w:val="00EB0284"/>
    <w:rsid w:val="00EB05C6"/>
    <w:rsid w:val="00EB065E"/>
    <w:rsid w:val="00EB0C86"/>
    <w:rsid w:val="00EB0E88"/>
    <w:rsid w:val="00EB0EC6"/>
    <w:rsid w:val="00EB2303"/>
    <w:rsid w:val="00EB4117"/>
    <w:rsid w:val="00EB439F"/>
    <w:rsid w:val="00EB4D42"/>
    <w:rsid w:val="00EB5340"/>
    <w:rsid w:val="00EB5EAF"/>
    <w:rsid w:val="00EC1183"/>
    <w:rsid w:val="00EC20A8"/>
    <w:rsid w:val="00EC23CD"/>
    <w:rsid w:val="00EC388E"/>
    <w:rsid w:val="00EC44E0"/>
    <w:rsid w:val="00EC49A0"/>
    <w:rsid w:val="00EC5A21"/>
    <w:rsid w:val="00EC6100"/>
    <w:rsid w:val="00EC6ACC"/>
    <w:rsid w:val="00EC72D5"/>
    <w:rsid w:val="00EC7350"/>
    <w:rsid w:val="00EC7C07"/>
    <w:rsid w:val="00ECD4EF"/>
    <w:rsid w:val="00ED0D2C"/>
    <w:rsid w:val="00ED16D2"/>
    <w:rsid w:val="00ED19ED"/>
    <w:rsid w:val="00ED2ABF"/>
    <w:rsid w:val="00ED31EC"/>
    <w:rsid w:val="00ED32BD"/>
    <w:rsid w:val="00ED4077"/>
    <w:rsid w:val="00ED4679"/>
    <w:rsid w:val="00ED596B"/>
    <w:rsid w:val="00ED5B10"/>
    <w:rsid w:val="00ED6E1A"/>
    <w:rsid w:val="00ED6F64"/>
    <w:rsid w:val="00ED6F69"/>
    <w:rsid w:val="00ED7911"/>
    <w:rsid w:val="00ED7F43"/>
    <w:rsid w:val="00EE00B0"/>
    <w:rsid w:val="00EE1059"/>
    <w:rsid w:val="00EE108F"/>
    <w:rsid w:val="00EE1B6C"/>
    <w:rsid w:val="00EE27E5"/>
    <w:rsid w:val="00EE3A49"/>
    <w:rsid w:val="00EE425A"/>
    <w:rsid w:val="00EE4EEF"/>
    <w:rsid w:val="00EE543F"/>
    <w:rsid w:val="00EE54B0"/>
    <w:rsid w:val="00EE6EC7"/>
    <w:rsid w:val="00EE713E"/>
    <w:rsid w:val="00EF0ECD"/>
    <w:rsid w:val="00EF4193"/>
    <w:rsid w:val="00EF5282"/>
    <w:rsid w:val="00EF56D0"/>
    <w:rsid w:val="00EF5A4D"/>
    <w:rsid w:val="00EF62E7"/>
    <w:rsid w:val="00EF64C6"/>
    <w:rsid w:val="00EF74D7"/>
    <w:rsid w:val="00EF78EA"/>
    <w:rsid w:val="00F0015C"/>
    <w:rsid w:val="00F00901"/>
    <w:rsid w:val="00F0142B"/>
    <w:rsid w:val="00F018FC"/>
    <w:rsid w:val="00F0357B"/>
    <w:rsid w:val="00F04A4B"/>
    <w:rsid w:val="00F04EC7"/>
    <w:rsid w:val="00F06451"/>
    <w:rsid w:val="00F069E0"/>
    <w:rsid w:val="00F07229"/>
    <w:rsid w:val="00F078C1"/>
    <w:rsid w:val="00F07A2A"/>
    <w:rsid w:val="00F07FC0"/>
    <w:rsid w:val="00F106A8"/>
    <w:rsid w:val="00F115C7"/>
    <w:rsid w:val="00F11FE3"/>
    <w:rsid w:val="00F12C0C"/>
    <w:rsid w:val="00F13010"/>
    <w:rsid w:val="00F1339C"/>
    <w:rsid w:val="00F13BB3"/>
    <w:rsid w:val="00F149E4"/>
    <w:rsid w:val="00F14BF5"/>
    <w:rsid w:val="00F14F7D"/>
    <w:rsid w:val="00F154A4"/>
    <w:rsid w:val="00F15D86"/>
    <w:rsid w:val="00F15EE5"/>
    <w:rsid w:val="00F1685D"/>
    <w:rsid w:val="00F16974"/>
    <w:rsid w:val="00F17021"/>
    <w:rsid w:val="00F1768F"/>
    <w:rsid w:val="00F17A2F"/>
    <w:rsid w:val="00F201E6"/>
    <w:rsid w:val="00F20E6D"/>
    <w:rsid w:val="00F21476"/>
    <w:rsid w:val="00F21676"/>
    <w:rsid w:val="00F21719"/>
    <w:rsid w:val="00F21785"/>
    <w:rsid w:val="00F23825"/>
    <w:rsid w:val="00F2382F"/>
    <w:rsid w:val="00F23904"/>
    <w:rsid w:val="00F23AB2"/>
    <w:rsid w:val="00F23D42"/>
    <w:rsid w:val="00F23E20"/>
    <w:rsid w:val="00F24B74"/>
    <w:rsid w:val="00F24F34"/>
    <w:rsid w:val="00F25361"/>
    <w:rsid w:val="00F25502"/>
    <w:rsid w:val="00F259E1"/>
    <w:rsid w:val="00F27536"/>
    <w:rsid w:val="00F27721"/>
    <w:rsid w:val="00F27BB5"/>
    <w:rsid w:val="00F316EC"/>
    <w:rsid w:val="00F317A0"/>
    <w:rsid w:val="00F32AF4"/>
    <w:rsid w:val="00F3367D"/>
    <w:rsid w:val="00F34166"/>
    <w:rsid w:val="00F3440B"/>
    <w:rsid w:val="00F34617"/>
    <w:rsid w:val="00F34825"/>
    <w:rsid w:val="00F3598D"/>
    <w:rsid w:val="00F35E1A"/>
    <w:rsid w:val="00F36922"/>
    <w:rsid w:val="00F37AA4"/>
    <w:rsid w:val="00F41586"/>
    <w:rsid w:val="00F417A8"/>
    <w:rsid w:val="00F423AB"/>
    <w:rsid w:val="00F42F44"/>
    <w:rsid w:val="00F43D75"/>
    <w:rsid w:val="00F44698"/>
    <w:rsid w:val="00F44D36"/>
    <w:rsid w:val="00F47ADD"/>
    <w:rsid w:val="00F5030F"/>
    <w:rsid w:val="00F50D92"/>
    <w:rsid w:val="00F51896"/>
    <w:rsid w:val="00F52130"/>
    <w:rsid w:val="00F5213A"/>
    <w:rsid w:val="00F528CC"/>
    <w:rsid w:val="00F52F59"/>
    <w:rsid w:val="00F532B2"/>
    <w:rsid w:val="00F536C7"/>
    <w:rsid w:val="00F5406A"/>
    <w:rsid w:val="00F551AC"/>
    <w:rsid w:val="00F55259"/>
    <w:rsid w:val="00F5550D"/>
    <w:rsid w:val="00F56113"/>
    <w:rsid w:val="00F572BE"/>
    <w:rsid w:val="00F605DD"/>
    <w:rsid w:val="00F6153B"/>
    <w:rsid w:val="00F6234C"/>
    <w:rsid w:val="00F6257D"/>
    <w:rsid w:val="00F6342B"/>
    <w:rsid w:val="00F636A9"/>
    <w:rsid w:val="00F63837"/>
    <w:rsid w:val="00F65A8A"/>
    <w:rsid w:val="00F65F0D"/>
    <w:rsid w:val="00F67027"/>
    <w:rsid w:val="00F6779D"/>
    <w:rsid w:val="00F70116"/>
    <w:rsid w:val="00F70B45"/>
    <w:rsid w:val="00F74273"/>
    <w:rsid w:val="00F74C3F"/>
    <w:rsid w:val="00F74F28"/>
    <w:rsid w:val="00F76B83"/>
    <w:rsid w:val="00F777FC"/>
    <w:rsid w:val="00F81256"/>
    <w:rsid w:val="00F81336"/>
    <w:rsid w:val="00F81704"/>
    <w:rsid w:val="00F82562"/>
    <w:rsid w:val="00F828A1"/>
    <w:rsid w:val="00F83577"/>
    <w:rsid w:val="00F844AA"/>
    <w:rsid w:val="00F844D2"/>
    <w:rsid w:val="00F84535"/>
    <w:rsid w:val="00F84952"/>
    <w:rsid w:val="00F87839"/>
    <w:rsid w:val="00F90463"/>
    <w:rsid w:val="00F90A49"/>
    <w:rsid w:val="00F90C1E"/>
    <w:rsid w:val="00F913D2"/>
    <w:rsid w:val="00F91A30"/>
    <w:rsid w:val="00F91B6B"/>
    <w:rsid w:val="00F9221C"/>
    <w:rsid w:val="00F92560"/>
    <w:rsid w:val="00F92962"/>
    <w:rsid w:val="00F92F95"/>
    <w:rsid w:val="00F93B49"/>
    <w:rsid w:val="00F93EC3"/>
    <w:rsid w:val="00F9407D"/>
    <w:rsid w:val="00F942F6"/>
    <w:rsid w:val="00F943BA"/>
    <w:rsid w:val="00F9457C"/>
    <w:rsid w:val="00F94913"/>
    <w:rsid w:val="00F95432"/>
    <w:rsid w:val="00F95996"/>
    <w:rsid w:val="00F95E66"/>
    <w:rsid w:val="00F965A4"/>
    <w:rsid w:val="00F96EED"/>
    <w:rsid w:val="00F9732A"/>
    <w:rsid w:val="00F97875"/>
    <w:rsid w:val="00F979C7"/>
    <w:rsid w:val="00FA045F"/>
    <w:rsid w:val="00FA04E1"/>
    <w:rsid w:val="00FA15F9"/>
    <w:rsid w:val="00FA2EA2"/>
    <w:rsid w:val="00FA303E"/>
    <w:rsid w:val="00FA398B"/>
    <w:rsid w:val="00FA3B05"/>
    <w:rsid w:val="00FA42A5"/>
    <w:rsid w:val="00FA44E2"/>
    <w:rsid w:val="00FA53F1"/>
    <w:rsid w:val="00FA638C"/>
    <w:rsid w:val="00FA6BF6"/>
    <w:rsid w:val="00FA6EAB"/>
    <w:rsid w:val="00FA7349"/>
    <w:rsid w:val="00FB0A59"/>
    <w:rsid w:val="00FB10AD"/>
    <w:rsid w:val="00FB1F2F"/>
    <w:rsid w:val="00FB21FD"/>
    <w:rsid w:val="00FB249E"/>
    <w:rsid w:val="00FB26AD"/>
    <w:rsid w:val="00FB2FB0"/>
    <w:rsid w:val="00FB3067"/>
    <w:rsid w:val="00FB4247"/>
    <w:rsid w:val="00FB451B"/>
    <w:rsid w:val="00FB5571"/>
    <w:rsid w:val="00FB5B04"/>
    <w:rsid w:val="00FB6BBB"/>
    <w:rsid w:val="00FB6CDA"/>
    <w:rsid w:val="00FB6D55"/>
    <w:rsid w:val="00FC0E23"/>
    <w:rsid w:val="00FC152B"/>
    <w:rsid w:val="00FC1592"/>
    <w:rsid w:val="00FC1C36"/>
    <w:rsid w:val="00FC278D"/>
    <w:rsid w:val="00FC29B1"/>
    <w:rsid w:val="00FC33C6"/>
    <w:rsid w:val="00FC344B"/>
    <w:rsid w:val="00FC38F4"/>
    <w:rsid w:val="00FC3B32"/>
    <w:rsid w:val="00FC3D22"/>
    <w:rsid w:val="00FC62A8"/>
    <w:rsid w:val="00FC6CF2"/>
    <w:rsid w:val="00FC7441"/>
    <w:rsid w:val="00FC75F4"/>
    <w:rsid w:val="00FD041B"/>
    <w:rsid w:val="00FD28AA"/>
    <w:rsid w:val="00FD2E59"/>
    <w:rsid w:val="00FD3332"/>
    <w:rsid w:val="00FD40EA"/>
    <w:rsid w:val="00FD57D7"/>
    <w:rsid w:val="00FD5C16"/>
    <w:rsid w:val="00FD6D74"/>
    <w:rsid w:val="00FD7DAB"/>
    <w:rsid w:val="00FE07FB"/>
    <w:rsid w:val="00FE0CA3"/>
    <w:rsid w:val="00FE1F38"/>
    <w:rsid w:val="00FE2355"/>
    <w:rsid w:val="00FE2B5C"/>
    <w:rsid w:val="00FE334C"/>
    <w:rsid w:val="00FE404D"/>
    <w:rsid w:val="00FE4134"/>
    <w:rsid w:val="00FE487C"/>
    <w:rsid w:val="00FE50C5"/>
    <w:rsid w:val="00FE6311"/>
    <w:rsid w:val="00FE659E"/>
    <w:rsid w:val="00FE7255"/>
    <w:rsid w:val="00FF0CDA"/>
    <w:rsid w:val="00FF184F"/>
    <w:rsid w:val="00FF1A1B"/>
    <w:rsid w:val="00FF2E45"/>
    <w:rsid w:val="00FF45CE"/>
    <w:rsid w:val="00FF55E5"/>
    <w:rsid w:val="00FF628A"/>
    <w:rsid w:val="00FF6790"/>
    <w:rsid w:val="00FF72C2"/>
    <w:rsid w:val="00FF75C7"/>
    <w:rsid w:val="01015EF0"/>
    <w:rsid w:val="01832AC3"/>
    <w:rsid w:val="01B9F4C5"/>
    <w:rsid w:val="01CE9F54"/>
    <w:rsid w:val="01E5F213"/>
    <w:rsid w:val="021CD819"/>
    <w:rsid w:val="026A5B23"/>
    <w:rsid w:val="02B8A9FF"/>
    <w:rsid w:val="02C9D20F"/>
    <w:rsid w:val="02CA9518"/>
    <w:rsid w:val="02DE64F4"/>
    <w:rsid w:val="02DF1D7B"/>
    <w:rsid w:val="031FCD3C"/>
    <w:rsid w:val="037FE66E"/>
    <w:rsid w:val="03AF5975"/>
    <w:rsid w:val="03B6E76F"/>
    <w:rsid w:val="03C018BC"/>
    <w:rsid w:val="03C504E0"/>
    <w:rsid w:val="03D1260B"/>
    <w:rsid w:val="03DF3881"/>
    <w:rsid w:val="03FE609F"/>
    <w:rsid w:val="0405F7EE"/>
    <w:rsid w:val="041858E7"/>
    <w:rsid w:val="0438EBEA"/>
    <w:rsid w:val="045CA7AC"/>
    <w:rsid w:val="046A3EA2"/>
    <w:rsid w:val="046A5614"/>
    <w:rsid w:val="047B3F66"/>
    <w:rsid w:val="04AD721C"/>
    <w:rsid w:val="04F5089B"/>
    <w:rsid w:val="050C5FD9"/>
    <w:rsid w:val="05209D30"/>
    <w:rsid w:val="0525F51D"/>
    <w:rsid w:val="052D38F5"/>
    <w:rsid w:val="0530A820"/>
    <w:rsid w:val="053642F3"/>
    <w:rsid w:val="05524316"/>
    <w:rsid w:val="05534A23"/>
    <w:rsid w:val="0578FCAC"/>
    <w:rsid w:val="057901DE"/>
    <w:rsid w:val="05843D42"/>
    <w:rsid w:val="0590AF98"/>
    <w:rsid w:val="05B960CB"/>
    <w:rsid w:val="05C092A8"/>
    <w:rsid w:val="05E84E41"/>
    <w:rsid w:val="06000787"/>
    <w:rsid w:val="06057E55"/>
    <w:rsid w:val="06083E3E"/>
    <w:rsid w:val="06365A65"/>
    <w:rsid w:val="064E2EC6"/>
    <w:rsid w:val="067F1ED0"/>
    <w:rsid w:val="0686AA91"/>
    <w:rsid w:val="06D60F24"/>
    <w:rsid w:val="071FF158"/>
    <w:rsid w:val="0749B8A6"/>
    <w:rsid w:val="07B38345"/>
    <w:rsid w:val="07EC5225"/>
    <w:rsid w:val="07FA8DC5"/>
    <w:rsid w:val="08474AF9"/>
    <w:rsid w:val="084B0B8B"/>
    <w:rsid w:val="085CD445"/>
    <w:rsid w:val="085FB9DA"/>
    <w:rsid w:val="08760131"/>
    <w:rsid w:val="08B5A6E9"/>
    <w:rsid w:val="08CCA830"/>
    <w:rsid w:val="099477B4"/>
    <w:rsid w:val="0994BD8B"/>
    <w:rsid w:val="09C248B4"/>
    <w:rsid w:val="09C89BCD"/>
    <w:rsid w:val="09CDA7A6"/>
    <w:rsid w:val="09CF966A"/>
    <w:rsid w:val="09DDFC25"/>
    <w:rsid w:val="09DE1F16"/>
    <w:rsid w:val="09F465C5"/>
    <w:rsid w:val="0A0421C2"/>
    <w:rsid w:val="0A26B376"/>
    <w:rsid w:val="0A5BE897"/>
    <w:rsid w:val="0A5EE13F"/>
    <w:rsid w:val="0AA54663"/>
    <w:rsid w:val="0AA5859E"/>
    <w:rsid w:val="0AC660E6"/>
    <w:rsid w:val="0B6718EE"/>
    <w:rsid w:val="0BB50EB9"/>
    <w:rsid w:val="0C3AB778"/>
    <w:rsid w:val="0C43B5EC"/>
    <w:rsid w:val="0CA211CA"/>
    <w:rsid w:val="0CB9692F"/>
    <w:rsid w:val="0CCA89BE"/>
    <w:rsid w:val="0CDDA335"/>
    <w:rsid w:val="0CF0B3B9"/>
    <w:rsid w:val="0D197E93"/>
    <w:rsid w:val="0D5BBCDB"/>
    <w:rsid w:val="0D6D5F72"/>
    <w:rsid w:val="0DFC5256"/>
    <w:rsid w:val="0E2493C1"/>
    <w:rsid w:val="0E339DB9"/>
    <w:rsid w:val="0E370425"/>
    <w:rsid w:val="0E40FDC9"/>
    <w:rsid w:val="0E55DCEE"/>
    <w:rsid w:val="0E585DDC"/>
    <w:rsid w:val="0E717633"/>
    <w:rsid w:val="0EA70247"/>
    <w:rsid w:val="0EBC1A7C"/>
    <w:rsid w:val="0ECD479E"/>
    <w:rsid w:val="0EE7F7AD"/>
    <w:rsid w:val="0EF6C30B"/>
    <w:rsid w:val="0F0DF87D"/>
    <w:rsid w:val="0F9006FD"/>
    <w:rsid w:val="0FA3FD73"/>
    <w:rsid w:val="0FD78F5C"/>
    <w:rsid w:val="0FFE2EFE"/>
    <w:rsid w:val="100926CC"/>
    <w:rsid w:val="100C0852"/>
    <w:rsid w:val="10112FD5"/>
    <w:rsid w:val="10134F3B"/>
    <w:rsid w:val="106328D1"/>
    <w:rsid w:val="10A542FC"/>
    <w:rsid w:val="10AFE6BE"/>
    <w:rsid w:val="10B0210D"/>
    <w:rsid w:val="10E4F414"/>
    <w:rsid w:val="10EFD8A6"/>
    <w:rsid w:val="10FC1B4A"/>
    <w:rsid w:val="1102A8D3"/>
    <w:rsid w:val="1111163D"/>
    <w:rsid w:val="1120B292"/>
    <w:rsid w:val="1170DC5A"/>
    <w:rsid w:val="1178470F"/>
    <w:rsid w:val="117B561E"/>
    <w:rsid w:val="1195EE22"/>
    <w:rsid w:val="119634FF"/>
    <w:rsid w:val="119806A8"/>
    <w:rsid w:val="11A052E9"/>
    <w:rsid w:val="11A755D3"/>
    <w:rsid w:val="11C248E4"/>
    <w:rsid w:val="11C9ED38"/>
    <w:rsid w:val="11D28742"/>
    <w:rsid w:val="11D6482A"/>
    <w:rsid w:val="11EED5DF"/>
    <w:rsid w:val="11FBFF36"/>
    <w:rsid w:val="11FCB0BE"/>
    <w:rsid w:val="12036FE8"/>
    <w:rsid w:val="127966FE"/>
    <w:rsid w:val="12BE48B4"/>
    <w:rsid w:val="12DAF288"/>
    <w:rsid w:val="12F9AA74"/>
    <w:rsid w:val="132D1007"/>
    <w:rsid w:val="135348AC"/>
    <w:rsid w:val="13979D90"/>
    <w:rsid w:val="13A7C823"/>
    <w:rsid w:val="13B0E952"/>
    <w:rsid w:val="13B72590"/>
    <w:rsid w:val="13E1F70D"/>
    <w:rsid w:val="14197FAA"/>
    <w:rsid w:val="146A84FC"/>
    <w:rsid w:val="14A8D1F2"/>
    <w:rsid w:val="15261573"/>
    <w:rsid w:val="152FCDF7"/>
    <w:rsid w:val="15346687"/>
    <w:rsid w:val="154D203F"/>
    <w:rsid w:val="1560E60B"/>
    <w:rsid w:val="157AA9E0"/>
    <w:rsid w:val="15ABFABD"/>
    <w:rsid w:val="15EA3415"/>
    <w:rsid w:val="15F33908"/>
    <w:rsid w:val="1628B0B3"/>
    <w:rsid w:val="16307477"/>
    <w:rsid w:val="16311718"/>
    <w:rsid w:val="165C5818"/>
    <w:rsid w:val="166E94D8"/>
    <w:rsid w:val="16A14C7C"/>
    <w:rsid w:val="16BA8CB5"/>
    <w:rsid w:val="16E4B1FF"/>
    <w:rsid w:val="17017D90"/>
    <w:rsid w:val="170A20E0"/>
    <w:rsid w:val="171F9BB9"/>
    <w:rsid w:val="172ED510"/>
    <w:rsid w:val="1743DE0E"/>
    <w:rsid w:val="1789CDB5"/>
    <w:rsid w:val="17A5600B"/>
    <w:rsid w:val="17B74CE3"/>
    <w:rsid w:val="17CC68EE"/>
    <w:rsid w:val="17E549EA"/>
    <w:rsid w:val="1809A738"/>
    <w:rsid w:val="181593FF"/>
    <w:rsid w:val="18220C2C"/>
    <w:rsid w:val="1829AA25"/>
    <w:rsid w:val="182BD5B3"/>
    <w:rsid w:val="1842F0EC"/>
    <w:rsid w:val="1866196D"/>
    <w:rsid w:val="186DFAFE"/>
    <w:rsid w:val="1880F4AE"/>
    <w:rsid w:val="1881D105"/>
    <w:rsid w:val="18948E33"/>
    <w:rsid w:val="189D9072"/>
    <w:rsid w:val="18B02C7B"/>
    <w:rsid w:val="18E7565F"/>
    <w:rsid w:val="18FCBC12"/>
    <w:rsid w:val="190DE52E"/>
    <w:rsid w:val="19173B58"/>
    <w:rsid w:val="1937A917"/>
    <w:rsid w:val="1962DD70"/>
    <w:rsid w:val="19738FAE"/>
    <w:rsid w:val="19E59BEA"/>
    <w:rsid w:val="1A01E537"/>
    <w:rsid w:val="1A1B6A7C"/>
    <w:rsid w:val="1A3BB54A"/>
    <w:rsid w:val="1A5AFD59"/>
    <w:rsid w:val="1A8EE43A"/>
    <w:rsid w:val="1AA3EEF5"/>
    <w:rsid w:val="1AB1BC8A"/>
    <w:rsid w:val="1AE1216E"/>
    <w:rsid w:val="1B07F82E"/>
    <w:rsid w:val="1B08201D"/>
    <w:rsid w:val="1B35CD68"/>
    <w:rsid w:val="1B4ED068"/>
    <w:rsid w:val="1B531B78"/>
    <w:rsid w:val="1B7792A6"/>
    <w:rsid w:val="1BB3E5DE"/>
    <w:rsid w:val="1BBCF936"/>
    <w:rsid w:val="1BCC7556"/>
    <w:rsid w:val="1BDAF054"/>
    <w:rsid w:val="1BDB89AA"/>
    <w:rsid w:val="1BFE7935"/>
    <w:rsid w:val="1C169A65"/>
    <w:rsid w:val="1C7C158E"/>
    <w:rsid w:val="1CAA3902"/>
    <w:rsid w:val="1CB279F8"/>
    <w:rsid w:val="1CB833B0"/>
    <w:rsid w:val="1CC74C74"/>
    <w:rsid w:val="1CE633F3"/>
    <w:rsid w:val="1CF7683C"/>
    <w:rsid w:val="1D06A180"/>
    <w:rsid w:val="1D1767F6"/>
    <w:rsid w:val="1D1FB075"/>
    <w:rsid w:val="1D237CE8"/>
    <w:rsid w:val="1D26F151"/>
    <w:rsid w:val="1D2E0BED"/>
    <w:rsid w:val="1D661E8C"/>
    <w:rsid w:val="1D6E50DB"/>
    <w:rsid w:val="1DD12B8B"/>
    <w:rsid w:val="1DD6F22A"/>
    <w:rsid w:val="1DF0CEF5"/>
    <w:rsid w:val="1DF75616"/>
    <w:rsid w:val="1E386087"/>
    <w:rsid w:val="1E4B8D19"/>
    <w:rsid w:val="1E513051"/>
    <w:rsid w:val="1E54BD38"/>
    <w:rsid w:val="1E9922E7"/>
    <w:rsid w:val="1EB25851"/>
    <w:rsid w:val="1EBC8011"/>
    <w:rsid w:val="1EC4000E"/>
    <w:rsid w:val="1ED9DE00"/>
    <w:rsid w:val="1EE84BCE"/>
    <w:rsid w:val="1EE89556"/>
    <w:rsid w:val="1F18C3DB"/>
    <w:rsid w:val="1F1E3D7E"/>
    <w:rsid w:val="1F2CA57A"/>
    <w:rsid w:val="1F32081B"/>
    <w:rsid w:val="1F4052B8"/>
    <w:rsid w:val="1F498179"/>
    <w:rsid w:val="1F5097A9"/>
    <w:rsid w:val="1FA083C4"/>
    <w:rsid w:val="1FC29ECB"/>
    <w:rsid w:val="1FF1313E"/>
    <w:rsid w:val="1FF4C42E"/>
    <w:rsid w:val="201FF458"/>
    <w:rsid w:val="2024A152"/>
    <w:rsid w:val="20264FF9"/>
    <w:rsid w:val="203B4B1C"/>
    <w:rsid w:val="206B32F5"/>
    <w:rsid w:val="207B1AEF"/>
    <w:rsid w:val="20A06A67"/>
    <w:rsid w:val="20ACC362"/>
    <w:rsid w:val="20D3317F"/>
    <w:rsid w:val="20FBD2E2"/>
    <w:rsid w:val="2182460D"/>
    <w:rsid w:val="21918A93"/>
    <w:rsid w:val="21C29E30"/>
    <w:rsid w:val="21D6DD46"/>
    <w:rsid w:val="21D780D9"/>
    <w:rsid w:val="222B1DE2"/>
    <w:rsid w:val="2257526C"/>
    <w:rsid w:val="225D07B4"/>
    <w:rsid w:val="22842FDA"/>
    <w:rsid w:val="22959675"/>
    <w:rsid w:val="22CB7CD1"/>
    <w:rsid w:val="22E3EC54"/>
    <w:rsid w:val="22E8AB36"/>
    <w:rsid w:val="22F616F0"/>
    <w:rsid w:val="230A3D11"/>
    <w:rsid w:val="236DFA51"/>
    <w:rsid w:val="238EC4D2"/>
    <w:rsid w:val="23F966CC"/>
    <w:rsid w:val="240918D1"/>
    <w:rsid w:val="2444CBD6"/>
    <w:rsid w:val="2453287F"/>
    <w:rsid w:val="248824DC"/>
    <w:rsid w:val="24A714B5"/>
    <w:rsid w:val="24AF6B87"/>
    <w:rsid w:val="24AFB193"/>
    <w:rsid w:val="24ED057C"/>
    <w:rsid w:val="24FF2FB9"/>
    <w:rsid w:val="250CBE41"/>
    <w:rsid w:val="25790573"/>
    <w:rsid w:val="25A24253"/>
    <w:rsid w:val="25E8EBC7"/>
    <w:rsid w:val="25FB2416"/>
    <w:rsid w:val="260F8E76"/>
    <w:rsid w:val="26402061"/>
    <w:rsid w:val="265C2FE7"/>
    <w:rsid w:val="2689CA58"/>
    <w:rsid w:val="2694D3C1"/>
    <w:rsid w:val="26DDCA19"/>
    <w:rsid w:val="26FACBBD"/>
    <w:rsid w:val="2707D91F"/>
    <w:rsid w:val="27227CF3"/>
    <w:rsid w:val="276DC199"/>
    <w:rsid w:val="2784A9E7"/>
    <w:rsid w:val="2792440D"/>
    <w:rsid w:val="2793AC27"/>
    <w:rsid w:val="27E55D1B"/>
    <w:rsid w:val="27F27920"/>
    <w:rsid w:val="27F804E6"/>
    <w:rsid w:val="2806ABE6"/>
    <w:rsid w:val="28284E43"/>
    <w:rsid w:val="2838C8D0"/>
    <w:rsid w:val="2839E578"/>
    <w:rsid w:val="28550DC7"/>
    <w:rsid w:val="288FB9A5"/>
    <w:rsid w:val="28C43123"/>
    <w:rsid w:val="28DD27F9"/>
    <w:rsid w:val="28DE7232"/>
    <w:rsid w:val="28EF5157"/>
    <w:rsid w:val="28F04C7D"/>
    <w:rsid w:val="29011415"/>
    <w:rsid w:val="290A23FC"/>
    <w:rsid w:val="291EE631"/>
    <w:rsid w:val="29350F46"/>
    <w:rsid w:val="29605132"/>
    <w:rsid w:val="29AC74AA"/>
    <w:rsid w:val="29DD020B"/>
    <w:rsid w:val="2A183458"/>
    <w:rsid w:val="2A4BD42E"/>
    <w:rsid w:val="2A78311D"/>
    <w:rsid w:val="2A8B4CCE"/>
    <w:rsid w:val="2A92F3DA"/>
    <w:rsid w:val="2AAA4B9B"/>
    <w:rsid w:val="2AFBCB82"/>
    <w:rsid w:val="2B067D4F"/>
    <w:rsid w:val="2B1DCCBF"/>
    <w:rsid w:val="2B2B175E"/>
    <w:rsid w:val="2B3C2CE1"/>
    <w:rsid w:val="2B69AB75"/>
    <w:rsid w:val="2B7F10F5"/>
    <w:rsid w:val="2B8BC968"/>
    <w:rsid w:val="2B93034D"/>
    <w:rsid w:val="2BA12A67"/>
    <w:rsid w:val="2BBB4E1B"/>
    <w:rsid w:val="2BCC2609"/>
    <w:rsid w:val="2BCE9876"/>
    <w:rsid w:val="2BE00990"/>
    <w:rsid w:val="2BE5D747"/>
    <w:rsid w:val="2C0A68D7"/>
    <w:rsid w:val="2C221F69"/>
    <w:rsid w:val="2C25F36C"/>
    <w:rsid w:val="2C34C1F1"/>
    <w:rsid w:val="2C3EDC63"/>
    <w:rsid w:val="2C5D3647"/>
    <w:rsid w:val="2C7A06C3"/>
    <w:rsid w:val="2C953A1A"/>
    <w:rsid w:val="2C9A9AA5"/>
    <w:rsid w:val="2CDAB8C0"/>
    <w:rsid w:val="2D06AED1"/>
    <w:rsid w:val="2D1A31EE"/>
    <w:rsid w:val="2D41385B"/>
    <w:rsid w:val="2D73CBD6"/>
    <w:rsid w:val="2D8D466E"/>
    <w:rsid w:val="2DA23D11"/>
    <w:rsid w:val="2DAD2A36"/>
    <w:rsid w:val="2DC5BA10"/>
    <w:rsid w:val="2E119CE9"/>
    <w:rsid w:val="2E1B29AB"/>
    <w:rsid w:val="2E246675"/>
    <w:rsid w:val="2E40FD43"/>
    <w:rsid w:val="2E42D4F7"/>
    <w:rsid w:val="2E4F54FD"/>
    <w:rsid w:val="2E664850"/>
    <w:rsid w:val="2E7D1163"/>
    <w:rsid w:val="2E994D49"/>
    <w:rsid w:val="2E9DDA49"/>
    <w:rsid w:val="2EA13823"/>
    <w:rsid w:val="2ECC51BB"/>
    <w:rsid w:val="2EDCC992"/>
    <w:rsid w:val="2EF3E6F4"/>
    <w:rsid w:val="2F00A316"/>
    <w:rsid w:val="2F24695A"/>
    <w:rsid w:val="2F47B233"/>
    <w:rsid w:val="2F4BF936"/>
    <w:rsid w:val="2F6FA925"/>
    <w:rsid w:val="2FAC731B"/>
    <w:rsid w:val="2FC508A4"/>
    <w:rsid w:val="30357DF2"/>
    <w:rsid w:val="3041E3C1"/>
    <w:rsid w:val="305B3752"/>
    <w:rsid w:val="3081C18E"/>
    <w:rsid w:val="30A0B1D7"/>
    <w:rsid w:val="30F810DE"/>
    <w:rsid w:val="31450C92"/>
    <w:rsid w:val="316706BA"/>
    <w:rsid w:val="318112EA"/>
    <w:rsid w:val="31914813"/>
    <w:rsid w:val="31CAEA78"/>
    <w:rsid w:val="31F6C88B"/>
    <w:rsid w:val="321A8B1F"/>
    <w:rsid w:val="322E0135"/>
    <w:rsid w:val="3244C2FD"/>
    <w:rsid w:val="32565C12"/>
    <w:rsid w:val="327A6B60"/>
    <w:rsid w:val="327FF6C3"/>
    <w:rsid w:val="32A57C67"/>
    <w:rsid w:val="33362104"/>
    <w:rsid w:val="337F5943"/>
    <w:rsid w:val="3382742C"/>
    <w:rsid w:val="339AEB83"/>
    <w:rsid w:val="339C58DA"/>
    <w:rsid w:val="33F9D154"/>
    <w:rsid w:val="340837E5"/>
    <w:rsid w:val="3428E749"/>
    <w:rsid w:val="34443E9E"/>
    <w:rsid w:val="344610F2"/>
    <w:rsid w:val="34568580"/>
    <w:rsid w:val="34AC543C"/>
    <w:rsid w:val="34B99624"/>
    <w:rsid w:val="34CF8E64"/>
    <w:rsid w:val="34D174A0"/>
    <w:rsid w:val="35179305"/>
    <w:rsid w:val="3528A884"/>
    <w:rsid w:val="353F520C"/>
    <w:rsid w:val="35429D3B"/>
    <w:rsid w:val="35599CDC"/>
    <w:rsid w:val="356DC15B"/>
    <w:rsid w:val="35BE7F35"/>
    <w:rsid w:val="35D2DA8A"/>
    <w:rsid w:val="361C8595"/>
    <w:rsid w:val="36643C90"/>
    <w:rsid w:val="368A245C"/>
    <w:rsid w:val="36924A85"/>
    <w:rsid w:val="369B4D1C"/>
    <w:rsid w:val="36A6F56B"/>
    <w:rsid w:val="36AFB569"/>
    <w:rsid w:val="36B6FC24"/>
    <w:rsid w:val="36B9629E"/>
    <w:rsid w:val="36B98474"/>
    <w:rsid w:val="373469BA"/>
    <w:rsid w:val="37405A85"/>
    <w:rsid w:val="375835BE"/>
    <w:rsid w:val="375EBA4F"/>
    <w:rsid w:val="37642DAD"/>
    <w:rsid w:val="37A4E79E"/>
    <w:rsid w:val="37C78A2E"/>
    <w:rsid w:val="37E17411"/>
    <w:rsid w:val="3804DFCD"/>
    <w:rsid w:val="3818BF5B"/>
    <w:rsid w:val="386823D7"/>
    <w:rsid w:val="3895B7FE"/>
    <w:rsid w:val="38A17A73"/>
    <w:rsid w:val="38A53709"/>
    <w:rsid w:val="38B06479"/>
    <w:rsid w:val="38B69C24"/>
    <w:rsid w:val="38B955CB"/>
    <w:rsid w:val="38CA665A"/>
    <w:rsid w:val="38F1D817"/>
    <w:rsid w:val="38F34E38"/>
    <w:rsid w:val="38FB3537"/>
    <w:rsid w:val="3909E691"/>
    <w:rsid w:val="394D6DE4"/>
    <w:rsid w:val="39B84499"/>
    <w:rsid w:val="39DC27B8"/>
    <w:rsid w:val="39F21B76"/>
    <w:rsid w:val="3A03A9C7"/>
    <w:rsid w:val="3A1A18F0"/>
    <w:rsid w:val="3A264FB1"/>
    <w:rsid w:val="3A3EDE4A"/>
    <w:rsid w:val="3A4DE9B0"/>
    <w:rsid w:val="3A678913"/>
    <w:rsid w:val="3A6C6195"/>
    <w:rsid w:val="3A829961"/>
    <w:rsid w:val="3A87719E"/>
    <w:rsid w:val="3A87F204"/>
    <w:rsid w:val="3AA485EB"/>
    <w:rsid w:val="3AC7B9AE"/>
    <w:rsid w:val="3B1E831A"/>
    <w:rsid w:val="3B272AF7"/>
    <w:rsid w:val="3B280833"/>
    <w:rsid w:val="3B52CCB7"/>
    <w:rsid w:val="3B74DB00"/>
    <w:rsid w:val="3B76BFDD"/>
    <w:rsid w:val="3B870949"/>
    <w:rsid w:val="3B933AA5"/>
    <w:rsid w:val="3B93644C"/>
    <w:rsid w:val="3BC0B910"/>
    <w:rsid w:val="3BFB67F5"/>
    <w:rsid w:val="3C002F60"/>
    <w:rsid w:val="3C25983B"/>
    <w:rsid w:val="3C2CE7EB"/>
    <w:rsid w:val="3C34FA8A"/>
    <w:rsid w:val="3C4901D3"/>
    <w:rsid w:val="3C60E847"/>
    <w:rsid w:val="3C8326C7"/>
    <w:rsid w:val="3C8A8DB3"/>
    <w:rsid w:val="3CBEC927"/>
    <w:rsid w:val="3CCBAB10"/>
    <w:rsid w:val="3CD993D4"/>
    <w:rsid w:val="3CDDEFFC"/>
    <w:rsid w:val="3CF52212"/>
    <w:rsid w:val="3D02B1D0"/>
    <w:rsid w:val="3D04B9CA"/>
    <w:rsid w:val="3D10CB8F"/>
    <w:rsid w:val="3D16F96C"/>
    <w:rsid w:val="3D228AB7"/>
    <w:rsid w:val="3D304480"/>
    <w:rsid w:val="3D4B6074"/>
    <w:rsid w:val="3D59030C"/>
    <w:rsid w:val="3D86B420"/>
    <w:rsid w:val="3DE427C5"/>
    <w:rsid w:val="3DF2FAEE"/>
    <w:rsid w:val="3DF95F31"/>
    <w:rsid w:val="3E1F9BA1"/>
    <w:rsid w:val="3E220A39"/>
    <w:rsid w:val="3E2EDF0E"/>
    <w:rsid w:val="3E8479FE"/>
    <w:rsid w:val="3E8AFE73"/>
    <w:rsid w:val="3E98BD7E"/>
    <w:rsid w:val="3EA3AAC8"/>
    <w:rsid w:val="3EC8099C"/>
    <w:rsid w:val="3ECC143E"/>
    <w:rsid w:val="3ED89744"/>
    <w:rsid w:val="3EF1D3DA"/>
    <w:rsid w:val="3EFEA27D"/>
    <w:rsid w:val="3F0123F0"/>
    <w:rsid w:val="3F0EA139"/>
    <w:rsid w:val="3F1ED0BE"/>
    <w:rsid w:val="3F228A34"/>
    <w:rsid w:val="3F5E9E2F"/>
    <w:rsid w:val="3F6AAE06"/>
    <w:rsid w:val="3FBD28EF"/>
    <w:rsid w:val="4025455E"/>
    <w:rsid w:val="4026F004"/>
    <w:rsid w:val="403A30A1"/>
    <w:rsid w:val="4044BBB0"/>
    <w:rsid w:val="407ED2E2"/>
    <w:rsid w:val="4091569B"/>
    <w:rsid w:val="4093ADD2"/>
    <w:rsid w:val="4096C774"/>
    <w:rsid w:val="40BF7D05"/>
    <w:rsid w:val="40E8CDB1"/>
    <w:rsid w:val="4134C270"/>
    <w:rsid w:val="413F170A"/>
    <w:rsid w:val="417BA8A6"/>
    <w:rsid w:val="41972280"/>
    <w:rsid w:val="419C2001"/>
    <w:rsid w:val="41A4F392"/>
    <w:rsid w:val="41B561D9"/>
    <w:rsid w:val="41E90803"/>
    <w:rsid w:val="41F6A585"/>
    <w:rsid w:val="420506D0"/>
    <w:rsid w:val="42122825"/>
    <w:rsid w:val="4218D561"/>
    <w:rsid w:val="4226292A"/>
    <w:rsid w:val="42400CD3"/>
    <w:rsid w:val="42411486"/>
    <w:rsid w:val="4242D4BF"/>
    <w:rsid w:val="424BB98B"/>
    <w:rsid w:val="425C7D39"/>
    <w:rsid w:val="426FE7C8"/>
    <w:rsid w:val="4288710F"/>
    <w:rsid w:val="4289621E"/>
    <w:rsid w:val="4294791E"/>
    <w:rsid w:val="42C7898F"/>
    <w:rsid w:val="42CDE406"/>
    <w:rsid w:val="42ED3E98"/>
    <w:rsid w:val="4362A69B"/>
    <w:rsid w:val="43687A19"/>
    <w:rsid w:val="438F3553"/>
    <w:rsid w:val="4393EEC8"/>
    <w:rsid w:val="43A6CA28"/>
    <w:rsid w:val="43D690BB"/>
    <w:rsid w:val="43DCCC26"/>
    <w:rsid w:val="441A5BAE"/>
    <w:rsid w:val="441B3E07"/>
    <w:rsid w:val="4431B4CF"/>
    <w:rsid w:val="445CA43C"/>
    <w:rsid w:val="44BC5F7F"/>
    <w:rsid w:val="44EDB920"/>
    <w:rsid w:val="44F5CEA4"/>
    <w:rsid w:val="451F8F55"/>
    <w:rsid w:val="45390586"/>
    <w:rsid w:val="454CF970"/>
    <w:rsid w:val="454D7592"/>
    <w:rsid w:val="45A30DF4"/>
    <w:rsid w:val="45A84B08"/>
    <w:rsid w:val="45C13183"/>
    <w:rsid w:val="45CECEE4"/>
    <w:rsid w:val="45D9C0CD"/>
    <w:rsid w:val="45F7022D"/>
    <w:rsid w:val="46020D72"/>
    <w:rsid w:val="46218054"/>
    <w:rsid w:val="4623AAB2"/>
    <w:rsid w:val="46332A2B"/>
    <w:rsid w:val="463FEECD"/>
    <w:rsid w:val="468301CB"/>
    <w:rsid w:val="46C6CF35"/>
    <w:rsid w:val="46DB79E9"/>
    <w:rsid w:val="46E22D2C"/>
    <w:rsid w:val="46FA6C81"/>
    <w:rsid w:val="47323FA1"/>
    <w:rsid w:val="47655E72"/>
    <w:rsid w:val="47658EC1"/>
    <w:rsid w:val="476D1866"/>
    <w:rsid w:val="4798A8F6"/>
    <w:rsid w:val="479CB2E6"/>
    <w:rsid w:val="47A99AF0"/>
    <w:rsid w:val="47C39043"/>
    <w:rsid w:val="47C6A19A"/>
    <w:rsid w:val="47E0AA4B"/>
    <w:rsid w:val="47FB2579"/>
    <w:rsid w:val="4804EA5B"/>
    <w:rsid w:val="482D8227"/>
    <w:rsid w:val="4853373B"/>
    <w:rsid w:val="485831A7"/>
    <w:rsid w:val="4897F855"/>
    <w:rsid w:val="48C5FFE5"/>
    <w:rsid w:val="48E73FA6"/>
    <w:rsid w:val="48FBC401"/>
    <w:rsid w:val="490CA20E"/>
    <w:rsid w:val="4922FD58"/>
    <w:rsid w:val="49568095"/>
    <w:rsid w:val="49B5B5E7"/>
    <w:rsid w:val="49C70CAA"/>
    <w:rsid w:val="49CC32F2"/>
    <w:rsid w:val="49D4F44F"/>
    <w:rsid w:val="49F4E0F5"/>
    <w:rsid w:val="4A2AFA6E"/>
    <w:rsid w:val="4AA159B5"/>
    <w:rsid w:val="4ADB870C"/>
    <w:rsid w:val="4ADFCA28"/>
    <w:rsid w:val="4B0EF56A"/>
    <w:rsid w:val="4B1CB911"/>
    <w:rsid w:val="4B763FD4"/>
    <w:rsid w:val="4B8594C9"/>
    <w:rsid w:val="4BB340A9"/>
    <w:rsid w:val="4BD43127"/>
    <w:rsid w:val="4C2C7DB3"/>
    <w:rsid w:val="4C6FC22C"/>
    <w:rsid w:val="4C8772E8"/>
    <w:rsid w:val="4C91708E"/>
    <w:rsid w:val="4CAA27EF"/>
    <w:rsid w:val="4CE85D18"/>
    <w:rsid w:val="4CFFDDC8"/>
    <w:rsid w:val="4D416959"/>
    <w:rsid w:val="4D6995B7"/>
    <w:rsid w:val="4D80ED66"/>
    <w:rsid w:val="4D81E6E1"/>
    <w:rsid w:val="4DBD2554"/>
    <w:rsid w:val="4E2B0C70"/>
    <w:rsid w:val="4E9E0905"/>
    <w:rsid w:val="4EBE15EE"/>
    <w:rsid w:val="4EFD09D3"/>
    <w:rsid w:val="4F4AF577"/>
    <w:rsid w:val="4F540D74"/>
    <w:rsid w:val="4F666683"/>
    <w:rsid w:val="4F67CBC7"/>
    <w:rsid w:val="4FB73AF0"/>
    <w:rsid w:val="4FC6D767"/>
    <w:rsid w:val="4FDAFBE9"/>
    <w:rsid w:val="4FE4F9F0"/>
    <w:rsid w:val="4FF6A2AA"/>
    <w:rsid w:val="500D6F42"/>
    <w:rsid w:val="5027B8AB"/>
    <w:rsid w:val="502965C6"/>
    <w:rsid w:val="5063CDD3"/>
    <w:rsid w:val="50896363"/>
    <w:rsid w:val="50D0CE98"/>
    <w:rsid w:val="50D6E45A"/>
    <w:rsid w:val="50F466A1"/>
    <w:rsid w:val="510E243B"/>
    <w:rsid w:val="512203A3"/>
    <w:rsid w:val="513531B9"/>
    <w:rsid w:val="514C4909"/>
    <w:rsid w:val="51642543"/>
    <w:rsid w:val="51723B0A"/>
    <w:rsid w:val="517C4DB6"/>
    <w:rsid w:val="51D384D4"/>
    <w:rsid w:val="51D3D7AB"/>
    <w:rsid w:val="51DC533D"/>
    <w:rsid w:val="51F35DE5"/>
    <w:rsid w:val="520E0D86"/>
    <w:rsid w:val="522B9483"/>
    <w:rsid w:val="52302CF0"/>
    <w:rsid w:val="52498F45"/>
    <w:rsid w:val="5272AB79"/>
    <w:rsid w:val="52909636"/>
    <w:rsid w:val="529F2773"/>
    <w:rsid w:val="52A08EC4"/>
    <w:rsid w:val="52AF193F"/>
    <w:rsid w:val="52BF55C7"/>
    <w:rsid w:val="52E60B18"/>
    <w:rsid w:val="533DD0ED"/>
    <w:rsid w:val="535A83F5"/>
    <w:rsid w:val="535B16AF"/>
    <w:rsid w:val="53734160"/>
    <w:rsid w:val="53C80773"/>
    <w:rsid w:val="5405E3F3"/>
    <w:rsid w:val="5422BC6E"/>
    <w:rsid w:val="546D7DD9"/>
    <w:rsid w:val="54EC5239"/>
    <w:rsid w:val="5517EF1B"/>
    <w:rsid w:val="55211885"/>
    <w:rsid w:val="55370C05"/>
    <w:rsid w:val="554FA044"/>
    <w:rsid w:val="5569D839"/>
    <w:rsid w:val="5587465B"/>
    <w:rsid w:val="55A436C2"/>
    <w:rsid w:val="55B59527"/>
    <w:rsid w:val="55B773C9"/>
    <w:rsid w:val="55C3F045"/>
    <w:rsid w:val="55CC2708"/>
    <w:rsid w:val="55F2AC2A"/>
    <w:rsid w:val="55FAE5D4"/>
    <w:rsid w:val="560C269F"/>
    <w:rsid w:val="5664637D"/>
    <w:rsid w:val="56A76A96"/>
    <w:rsid w:val="56A84DBF"/>
    <w:rsid w:val="56E9D91E"/>
    <w:rsid w:val="56F6F1C2"/>
    <w:rsid w:val="57168024"/>
    <w:rsid w:val="574D606A"/>
    <w:rsid w:val="576FF872"/>
    <w:rsid w:val="57830E9E"/>
    <w:rsid w:val="5811EE17"/>
    <w:rsid w:val="5813BD92"/>
    <w:rsid w:val="58350478"/>
    <w:rsid w:val="584E63E8"/>
    <w:rsid w:val="58F5636E"/>
    <w:rsid w:val="5901CF5F"/>
    <w:rsid w:val="592CDDFE"/>
    <w:rsid w:val="594211B1"/>
    <w:rsid w:val="59474C73"/>
    <w:rsid w:val="59655E8B"/>
    <w:rsid w:val="59A21314"/>
    <w:rsid w:val="59BCEB4F"/>
    <w:rsid w:val="59DCFFFF"/>
    <w:rsid w:val="59E7A2E2"/>
    <w:rsid w:val="5A114DFE"/>
    <w:rsid w:val="5A136647"/>
    <w:rsid w:val="5A562B14"/>
    <w:rsid w:val="5AB2801C"/>
    <w:rsid w:val="5ABD5620"/>
    <w:rsid w:val="5B3B8BB4"/>
    <w:rsid w:val="5B573417"/>
    <w:rsid w:val="5B8E4098"/>
    <w:rsid w:val="5B94BAFB"/>
    <w:rsid w:val="5BB1FCC2"/>
    <w:rsid w:val="5BD5BDD2"/>
    <w:rsid w:val="5BE1D10E"/>
    <w:rsid w:val="5C10DD49"/>
    <w:rsid w:val="5C32B937"/>
    <w:rsid w:val="5C4A05F9"/>
    <w:rsid w:val="5C54E999"/>
    <w:rsid w:val="5C586A4B"/>
    <w:rsid w:val="5C62F751"/>
    <w:rsid w:val="5C67365F"/>
    <w:rsid w:val="5CC16481"/>
    <w:rsid w:val="5D22E54A"/>
    <w:rsid w:val="5D569E0F"/>
    <w:rsid w:val="5DA97A18"/>
    <w:rsid w:val="5DB0823B"/>
    <w:rsid w:val="5DB64B3B"/>
    <w:rsid w:val="5DF73EA2"/>
    <w:rsid w:val="5E46F1B6"/>
    <w:rsid w:val="5E51968B"/>
    <w:rsid w:val="5E5ED687"/>
    <w:rsid w:val="5E60DDFA"/>
    <w:rsid w:val="5E684AB2"/>
    <w:rsid w:val="5E81C770"/>
    <w:rsid w:val="5ECD22FA"/>
    <w:rsid w:val="5ED02796"/>
    <w:rsid w:val="5EFF1B0D"/>
    <w:rsid w:val="5F03E220"/>
    <w:rsid w:val="5F09CA1F"/>
    <w:rsid w:val="5F56BB50"/>
    <w:rsid w:val="5F5A50A0"/>
    <w:rsid w:val="5F5F5CE9"/>
    <w:rsid w:val="5F6D8E0A"/>
    <w:rsid w:val="5F7BD1AD"/>
    <w:rsid w:val="5F7FF241"/>
    <w:rsid w:val="5FCFCAB3"/>
    <w:rsid w:val="5FF2E027"/>
    <w:rsid w:val="5FF69CFD"/>
    <w:rsid w:val="60029928"/>
    <w:rsid w:val="603D345B"/>
    <w:rsid w:val="604FC9B9"/>
    <w:rsid w:val="6050ABC8"/>
    <w:rsid w:val="60751D75"/>
    <w:rsid w:val="608BDE7C"/>
    <w:rsid w:val="60AD8879"/>
    <w:rsid w:val="60C09D74"/>
    <w:rsid w:val="60C7A77E"/>
    <w:rsid w:val="60D89ACD"/>
    <w:rsid w:val="60E10700"/>
    <w:rsid w:val="60E966FC"/>
    <w:rsid w:val="60F6F125"/>
    <w:rsid w:val="61008480"/>
    <w:rsid w:val="610BA908"/>
    <w:rsid w:val="61624BEE"/>
    <w:rsid w:val="6196D929"/>
    <w:rsid w:val="619A6D42"/>
    <w:rsid w:val="61B5F685"/>
    <w:rsid w:val="61EBC0D2"/>
    <w:rsid w:val="620C9A26"/>
    <w:rsid w:val="620E8A50"/>
    <w:rsid w:val="62196048"/>
    <w:rsid w:val="622570E0"/>
    <w:rsid w:val="626E0EC6"/>
    <w:rsid w:val="62A1BC1D"/>
    <w:rsid w:val="62B16180"/>
    <w:rsid w:val="62B33470"/>
    <w:rsid w:val="62B47B54"/>
    <w:rsid w:val="62DAC486"/>
    <w:rsid w:val="62E9D4D3"/>
    <w:rsid w:val="62EB866A"/>
    <w:rsid w:val="631219FD"/>
    <w:rsid w:val="631B1B6A"/>
    <w:rsid w:val="6333326F"/>
    <w:rsid w:val="6348482B"/>
    <w:rsid w:val="6351679C"/>
    <w:rsid w:val="638FCD70"/>
    <w:rsid w:val="63AE6651"/>
    <w:rsid w:val="63B97CA1"/>
    <w:rsid w:val="63DB2DBF"/>
    <w:rsid w:val="63E5E6C4"/>
    <w:rsid w:val="642BBDE8"/>
    <w:rsid w:val="6435C9B7"/>
    <w:rsid w:val="6472D833"/>
    <w:rsid w:val="647F3212"/>
    <w:rsid w:val="64A57D3B"/>
    <w:rsid w:val="64D794ED"/>
    <w:rsid w:val="64EFAC07"/>
    <w:rsid w:val="650629EC"/>
    <w:rsid w:val="653FB864"/>
    <w:rsid w:val="657C1C0F"/>
    <w:rsid w:val="65A7EF72"/>
    <w:rsid w:val="65C3A471"/>
    <w:rsid w:val="661BD047"/>
    <w:rsid w:val="66343249"/>
    <w:rsid w:val="663BD563"/>
    <w:rsid w:val="665CEBFC"/>
    <w:rsid w:val="668C1EF2"/>
    <w:rsid w:val="668EBD3D"/>
    <w:rsid w:val="668F7094"/>
    <w:rsid w:val="66BB77F4"/>
    <w:rsid w:val="66EE9A7B"/>
    <w:rsid w:val="66F1784A"/>
    <w:rsid w:val="670C37B2"/>
    <w:rsid w:val="6764E5AF"/>
    <w:rsid w:val="6787AD46"/>
    <w:rsid w:val="67BA6A69"/>
    <w:rsid w:val="67D08081"/>
    <w:rsid w:val="67EA5D8A"/>
    <w:rsid w:val="67EBE748"/>
    <w:rsid w:val="68021019"/>
    <w:rsid w:val="68101931"/>
    <w:rsid w:val="683ECAFC"/>
    <w:rsid w:val="68487ACE"/>
    <w:rsid w:val="687ADCF5"/>
    <w:rsid w:val="689C7939"/>
    <w:rsid w:val="68D72A93"/>
    <w:rsid w:val="68E664F0"/>
    <w:rsid w:val="69046392"/>
    <w:rsid w:val="693873D1"/>
    <w:rsid w:val="693E0143"/>
    <w:rsid w:val="693F7668"/>
    <w:rsid w:val="694B91A3"/>
    <w:rsid w:val="694BF455"/>
    <w:rsid w:val="6959CA72"/>
    <w:rsid w:val="696B3808"/>
    <w:rsid w:val="6972F9EE"/>
    <w:rsid w:val="69C802FE"/>
    <w:rsid w:val="6A109078"/>
    <w:rsid w:val="6A3088E0"/>
    <w:rsid w:val="6A3E172A"/>
    <w:rsid w:val="6A5F2189"/>
    <w:rsid w:val="6A73551C"/>
    <w:rsid w:val="6AC64D24"/>
    <w:rsid w:val="6B047008"/>
    <w:rsid w:val="6B115F20"/>
    <w:rsid w:val="6B2D3964"/>
    <w:rsid w:val="6B3224F2"/>
    <w:rsid w:val="6B34BFE8"/>
    <w:rsid w:val="6B4741A6"/>
    <w:rsid w:val="6B55D5E0"/>
    <w:rsid w:val="6B57A3DB"/>
    <w:rsid w:val="6B61BDEB"/>
    <w:rsid w:val="6B67F295"/>
    <w:rsid w:val="6B97E51F"/>
    <w:rsid w:val="6BC766F4"/>
    <w:rsid w:val="6C10D382"/>
    <w:rsid w:val="6C2A8F21"/>
    <w:rsid w:val="6C42C4B2"/>
    <w:rsid w:val="6C685A59"/>
    <w:rsid w:val="6CA2B4EA"/>
    <w:rsid w:val="6CD71C8F"/>
    <w:rsid w:val="6CE58E4A"/>
    <w:rsid w:val="6CEFD2D0"/>
    <w:rsid w:val="6D0B6CBF"/>
    <w:rsid w:val="6D2A5E00"/>
    <w:rsid w:val="6D2D6155"/>
    <w:rsid w:val="6D3C2B5C"/>
    <w:rsid w:val="6D615400"/>
    <w:rsid w:val="6D720527"/>
    <w:rsid w:val="6D803B08"/>
    <w:rsid w:val="6D8E005C"/>
    <w:rsid w:val="6DAB6181"/>
    <w:rsid w:val="6DC64A56"/>
    <w:rsid w:val="6DD7D290"/>
    <w:rsid w:val="6DED9793"/>
    <w:rsid w:val="6E1FDAA5"/>
    <w:rsid w:val="6E63F987"/>
    <w:rsid w:val="6E654A1D"/>
    <w:rsid w:val="6E68AA80"/>
    <w:rsid w:val="6E9F8174"/>
    <w:rsid w:val="6EB3D018"/>
    <w:rsid w:val="6EBC8D39"/>
    <w:rsid w:val="6EF0C92C"/>
    <w:rsid w:val="6EFEBD00"/>
    <w:rsid w:val="6F099682"/>
    <w:rsid w:val="6F2EDE00"/>
    <w:rsid w:val="6F74EBEF"/>
    <w:rsid w:val="6F87ED43"/>
    <w:rsid w:val="6F9C5DCB"/>
    <w:rsid w:val="6F9EF838"/>
    <w:rsid w:val="6FB934CA"/>
    <w:rsid w:val="6FDD62BF"/>
    <w:rsid w:val="70048CF7"/>
    <w:rsid w:val="7022A232"/>
    <w:rsid w:val="7090864E"/>
    <w:rsid w:val="70968117"/>
    <w:rsid w:val="70A352E2"/>
    <w:rsid w:val="70EC7132"/>
    <w:rsid w:val="71152EAA"/>
    <w:rsid w:val="712EA4C8"/>
    <w:rsid w:val="714AC5C2"/>
    <w:rsid w:val="71B91623"/>
    <w:rsid w:val="71C18CB2"/>
    <w:rsid w:val="71CC07EA"/>
    <w:rsid w:val="71D365F7"/>
    <w:rsid w:val="720F57AF"/>
    <w:rsid w:val="72202519"/>
    <w:rsid w:val="72517B23"/>
    <w:rsid w:val="72680F77"/>
    <w:rsid w:val="7274B1A7"/>
    <w:rsid w:val="729D1F04"/>
    <w:rsid w:val="72CA4729"/>
    <w:rsid w:val="72DBA82B"/>
    <w:rsid w:val="72DE5D99"/>
    <w:rsid w:val="72E0019B"/>
    <w:rsid w:val="72E04711"/>
    <w:rsid w:val="73139B30"/>
    <w:rsid w:val="731C0F25"/>
    <w:rsid w:val="7325C96E"/>
    <w:rsid w:val="73B36754"/>
    <w:rsid w:val="73C89C57"/>
    <w:rsid w:val="73DDCB3D"/>
    <w:rsid w:val="73F8F3A1"/>
    <w:rsid w:val="73FBFD5A"/>
    <w:rsid w:val="740E94A0"/>
    <w:rsid w:val="742D8B87"/>
    <w:rsid w:val="7436A640"/>
    <w:rsid w:val="7473BE56"/>
    <w:rsid w:val="7490A8F5"/>
    <w:rsid w:val="75A10DA1"/>
    <w:rsid w:val="75A2E9E2"/>
    <w:rsid w:val="75CD04A1"/>
    <w:rsid w:val="75CF2118"/>
    <w:rsid w:val="75DE45CB"/>
    <w:rsid w:val="75E82A8A"/>
    <w:rsid w:val="760BE025"/>
    <w:rsid w:val="7618D2BA"/>
    <w:rsid w:val="7666C928"/>
    <w:rsid w:val="76B0798D"/>
    <w:rsid w:val="76C11435"/>
    <w:rsid w:val="76E6BB27"/>
    <w:rsid w:val="773687CB"/>
    <w:rsid w:val="7762BD4F"/>
    <w:rsid w:val="776A1BC3"/>
    <w:rsid w:val="777457BC"/>
    <w:rsid w:val="7797417A"/>
    <w:rsid w:val="779E31B4"/>
    <w:rsid w:val="781E83EA"/>
    <w:rsid w:val="78AB2566"/>
    <w:rsid w:val="78BF4344"/>
    <w:rsid w:val="78EBDE40"/>
    <w:rsid w:val="7917F96A"/>
    <w:rsid w:val="79227BF6"/>
    <w:rsid w:val="79515108"/>
    <w:rsid w:val="7955060A"/>
    <w:rsid w:val="79711EC7"/>
    <w:rsid w:val="79924312"/>
    <w:rsid w:val="79A51CB0"/>
    <w:rsid w:val="79A69AC2"/>
    <w:rsid w:val="79B52021"/>
    <w:rsid w:val="7A0A81EA"/>
    <w:rsid w:val="7A29F90E"/>
    <w:rsid w:val="7A2F4CB0"/>
    <w:rsid w:val="7A4A3049"/>
    <w:rsid w:val="7A4C2D85"/>
    <w:rsid w:val="7A6A19A3"/>
    <w:rsid w:val="7A94163C"/>
    <w:rsid w:val="7AB779A2"/>
    <w:rsid w:val="7ABFAF3A"/>
    <w:rsid w:val="7ABFCFA8"/>
    <w:rsid w:val="7AFDEA89"/>
    <w:rsid w:val="7B1E8233"/>
    <w:rsid w:val="7B20BCBF"/>
    <w:rsid w:val="7B8190CC"/>
    <w:rsid w:val="7BAED503"/>
    <w:rsid w:val="7BC5922E"/>
    <w:rsid w:val="7BD42520"/>
    <w:rsid w:val="7BE6BA0A"/>
    <w:rsid w:val="7BF57011"/>
    <w:rsid w:val="7BF988B3"/>
    <w:rsid w:val="7C1952EA"/>
    <w:rsid w:val="7CA981EF"/>
    <w:rsid w:val="7CBAD3D5"/>
    <w:rsid w:val="7CFDE9E0"/>
    <w:rsid w:val="7D1AE75B"/>
    <w:rsid w:val="7D1DAAD1"/>
    <w:rsid w:val="7D291D27"/>
    <w:rsid w:val="7D64C7E0"/>
    <w:rsid w:val="7D72ED30"/>
    <w:rsid w:val="7D731C29"/>
    <w:rsid w:val="7D79A8BC"/>
    <w:rsid w:val="7DCCD4B2"/>
    <w:rsid w:val="7DF0496F"/>
    <w:rsid w:val="7E04BC02"/>
    <w:rsid w:val="7E304562"/>
    <w:rsid w:val="7E760155"/>
    <w:rsid w:val="7F006B01"/>
    <w:rsid w:val="7F6F3FD8"/>
    <w:rsid w:val="7F98FDA2"/>
    <w:rsid w:val="7FA57D9A"/>
    <w:rsid w:val="7FB07379"/>
    <w:rsid w:val="7FCF4092"/>
    <w:rsid w:val="7FDE70E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A9EA8"/>
  <w15:chartTrackingRefBased/>
  <w15:docId w15:val="{B80742C9-34C0-4ACD-BFA6-5C1BB6ED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6C7"/>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0"/>
      <w:sz w:val="20"/>
      <w:szCs w:val="20"/>
      <w:lang w:eastAsia="pt-BR"/>
      <w14:ligatures w14:val="none"/>
    </w:rPr>
  </w:style>
  <w:style w:type="paragraph" w:styleId="Heading1">
    <w:name w:val="heading 1"/>
    <w:basedOn w:val="Normal"/>
    <w:next w:val="Normal"/>
    <w:link w:val="Heading1Char"/>
    <w:uiPriority w:val="9"/>
    <w:qFormat/>
    <w:rsid w:val="00F53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6C7"/>
    <w:rPr>
      <w:rFonts w:eastAsiaTheme="majorEastAsia" w:cstheme="majorBidi"/>
      <w:color w:val="272727" w:themeColor="text1" w:themeTint="D8"/>
    </w:rPr>
  </w:style>
  <w:style w:type="paragraph" w:styleId="Title">
    <w:name w:val="Title"/>
    <w:basedOn w:val="Normal"/>
    <w:next w:val="Normal"/>
    <w:link w:val="TitleChar"/>
    <w:uiPriority w:val="10"/>
    <w:qFormat/>
    <w:rsid w:val="00F53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6C7"/>
    <w:pPr>
      <w:spacing w:before="160"/>
      <w:jc w:val="center"/>
    </w:pPr>
    <w:rPr>
      <w:i/>
      <w:iCs/>
      <w:color w:val="404040" w:themeColor="text1" w:themeTint="BF"/>
    </w:rPr>
  </w:style>
  <w:style w:type="character" w:customStyle="1" w:styleId="QuoteChar">
    <w:name w:val="Quote Char"/>
    <w:basedOn w:val="DefaultParagraphFont"/>
    <w:link w:val="Quote"/>
    <w:uiPriority w:val="29"/>
    <w:rsid w:val="00F536C7"/>
    <w:rPr>
      <w:i/>
      <w:iCs/>
      <w:color w:val="404040" w:themeColor="text1" w:themeTint="BF"/>
    </w:rPr>
  </w:style>
  <w:style w:type="paragraph" w:styleId="ListParagraph">
    <w:name w:val="List Paragraph"/>
    <w:basedOn w:val="Normal"/>
    <w:uiPriority w:val="34"/>
    <w:qFormat/>
    <w:rsid w:val="00F536C7"/>
    <w:pPr>
      <w:ind w:left="720"/>
      <w:contextualSpacing/>
    </w:pPr>
  </w:style>
  <w:style w:type="character" w:styleId="IntenseEmphasis">
    <w:name w:val="Intense Emphasis"/>
    <w:basedOn w:val="DefaultParagraphFont"/>
    <w:uiPriority w:val="21"/>
    <w:qFormat/>
    <w:rsid w:val="00F536C7"/>
    <w:rPr>
      <w:i/>
      <w:iCs/>
      <w:color w:val="0F4761" w:themeColor="accent1" w:themeShade="BF"/>
    </w:rPr>
  </w:style>
  <w:style w:type="paragraph" w:styleId="IntenseQuote">
    <w:name w:val="Intense Quote"/>
    <w:basedOn w:val="Normal"/>
    <w:next w:val="Normal"/>
    <w:link w:val="IntenseQuoteChar"/>
    <w:uiPriority w:val="30"/>
    <w:qFormat/>
    <w:rsid w:val="00F53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6C7"/>
    <w:rPr>
      <w:i/>
      <w:iCs/>
      <w:color w:val="0F4761" w:themeColor="accent1" w:themeShade="BF"/>
    </w:rPr>
  </w:style>
  <w:style w:type="character" w:styleId="IntenseReference">
    <w:name w:val="Intense Reference"/>
    <w:basedOn w:val="DefaultParagraphFont"/>
    <w:uiPriority w:val="32"/>
    <w:qFormat/>
    <w:rsid w:val="00F536C7"/>
    <w:rPr>
      <w:b/>
      <w:bCs/>
      <w:smallCaps/>
      <w:color w:val="0F4761" w:themeColor="accent1" w:themeShade="BF"/>
      <w:spacing w:val="5"/>
    </w:rPr>
  </w:style>
  <w:style w:type="table" w:styleId="TableGrid">
    <w:name w:val="Table Grid"/>
    <w:basedOn w:val="TableNormal"/>
    <w:uiPriority w:val="39"/>
    <w:rsid w:val="00F5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6C7"/>
    <w:pPr>
      <w:tabs>
        <w:tab w:val="center" w:pos="4252"/>
        <w:tab w:val="right" w:pos="8504"/>
      </w:tabs>
    </w:pPr>
  </w:style>
  <w:style w:type="character" w:customStyle="1" w:styleId="HeaderChar">
    <w:name w:val="Header Char"/>
    <w:basedOn w:val="DefaultParagraphFont"/>
    <w:link w:val="Header"/>
    <w:uiPriority w:val="99"/>
    <w:rsid w:val="00F536C7"/>
  </w:style>
  <w:style w:type="paragraph" w:styleId="Footer">
    <w:name w:val="footer"/>
    <w:basedOn w:val="Normal"/>
    <w:link w:val="FooterChar"/>
    <w:uiPriority w:val="99"/>
    <w:unhideWhenUsed/>
    <w:rsid w:val="00F536C7"/>
    <w:pPr>
      <w:tabs>
        <w:tab w:val="center" w:pos="4252"/>
        <w:tab w:val="right" w:pos="8504"/>
      </w:tabs>
    </w:pPr>
  </w:style>
  <w:style w:type="character" w:customStyle="1" w:styleId="FooterChar">
    <w:name w:val="Footer Char"/>
    <w:basedOn w:val="DefaultParagraphFont"/>
    <w:link w:val="Footer"/>
    <w:uiPriority w:val="99"/>
    <w:rsid w:val="00F536C7"/>
  </w:style>
  <w:style w:type="character" w:styleId="Hyperlink">
    <w:name w:val="Hyperlink"/>
    <w:rsid w:val="00F536C7"/>
    <w:rPr>
      <w:rFonts w:ascii="Book Antiqua" w:hAnsi="Book Antiqua"/>
      <w:color w:val="0000FF"/>
      <w:sz w:val="22"/>
      <w:u w:val="single"/>
    </w:rPr>
  </w:style>
  <w:style w:type="paragraph" w:customStyle="1" w:styleId="Email">
    <w:name w:val="Email"/>
    <w:basedOn w:val="Normal"/>
    <w:next w:val="Normal"/>
    <w:autoRedefine/>
    <w:rsid w:val="00F536C7"/>
    <w:pPr>
      <w:spacing w:after="320"/>
      <w:ind w:right="-23"/>
    </w:pPr>
    <w:rPr>
      <w:rFonts w:ascii="Arial" w:hAnsi="Arial" w:cs="Arial"/>
      <w:b/>
      <w:iCs/>
      <w:noProof/>
      <w:sz w:val="24"/>
      <w:szCs w:val="24"/>
    </w:rPr>
  </w:style>
  <w:style w:type="paragraph" w:customStyle="1" w:styleId="Autores">
    <w:name w:val="Autores"/>
    <w:basedOn w:val="Normal"/>
    <w:rsid w:val="00F536C7"/>
    <w:pPr>
      <w:spacing w:before="240" w:after="60"/>
      <w:jc w:val="left"/>
    </w:pPr>
    <w:rPr>
      <w:rFonts w:ascii="Arial" w:hAnsi="Arial"/>
      <w:b/>
      <w:bCs/>
      <w:noProof/>
    </w:rPr>
  </w:style>
  <w:style w:type="paragraph" w:customStyle="1" w:styleId="Afiliacao">
    <w:name w:val="Afiliacao"/>
    <w:basedOn w:val="Normal"/>
    <w:rsid w:val="00F536C7"/>
    <w:pPr>
      <w:spacing w:after="60"/>
      <w:jc w:val="left"/>
    </w:pPr>
    <w:rPr>
      <w:rFonts w:ascii="Arial Narrow" w:hAnsi="Arial Narrow"/>
      <w:i/>
      <w:iCs/>
      <w:noProof/>
    </w:rPr>
  </w:style>
  <w:style w:type="paragraph" w:customStyle="1" w:styleId="TituloRevista">
    <w:name w:val="TituloRevista"/>
    <w:basedOn w:val="Normal"/>
    <w:link w:val="TituloRevistaChar"/>
    <w:rsid w:val="00F536C7"/>
    <w:pPr>
      <w:spacing w:after="120"/>
    </w:pPr>
    <w:rPr>
      <w:rFonts w:ascii="Arial Narrow" w:hAnsi="Arial Narrow"/>
      <w:b/>
      <w:i/>
      <w:sz w:val="28"/>
      <w:szCs w:val="28"/>
    </w:rPr>
  </w:style>
  <w:style w:type="character" w:customStyle="1" w:styleId="TituloRevistaChar">
    <w:name w:val="TituloRevista Char"/>
    <w:link w:val="TituloRevista"/>
    <w:rsid w:val="00F536C7"/>
    <w:rPr>
      <w:rFonts w:ascii="Arial Narrow" w:eastAsia="Times New Roman" w:hAnsi="Arial Narrow" w:cs="Times New Roman"/>
      <w:b/>
      <w:i/>
      <w:kern w:val="0"/>
      <w:sz w:val="28"/>
      <w:szCs w:val="28"/>
      <w:lang w:eastAsia="pt-BR"/>
      <w14:ligatures w14:val="none"/>
    </w:rPr>
  </w:style>
  <w:style w:type="paragraph" w:customStyle="1" w:styleId="PalavrasChave">
    <w:name w:val="PalavrasChave"/>
    <w:basedOn w:val="Normal"/>
    <w:link w:val="PalavrasChaveChar"/>
    <w:rsid w:val="00F536C7"/>
  </w:style>
  <w:style w:type="paragraph" w:customStyle="1" w:styleId="NotaRodape">
    <w:name w:val="NotaRodape"/>
    <w:basedOn w:val="FootnoteText"/>
    <w:rsid w:val="00F536C7"/>
    <w:pPr>
      <w:ind w:left="567"/>
    </w:pPr>
    <w:rPr>
      <w:rFonts w:ascii="Book Antiqua" w:hAnsi="Book Antiqua"/>
      <w:sz w:val="16"/>
    </w:rPr>
  </w:style>
  <w:style w:type="paragraph" w:customStyle="1" w:styleId="TituloResumo">
    <w:name w:val="Titulo Resumo"/>
    <w:basedOn w:val="Normal"/>
    <w:next w:val="Normal"/>
    <w:autoRedefine/>
    <w:rsid w:val="00F536C7"/>
    <w:pPr>
      <w:pBdr>
        <w:top w:val="single" w:sz="4" w:space="1" w:color="auto"/>
      </w:pBdr>
      <w:spacing w:before="480" w:after="360"/>
      <w:jc w:val="left"/>
    </w:pPr>
    <w:rPr>
      <w:rFonts w:ascii="Arial Narrow" w:hAnsi="Arial Narrow"/>
      <w:b/>
      <w:caps/>
      <w:color w:val="385623"/>
      <w:sz w:val="24"/>
      <w:szCs w:val="24"/>
    </w:rPr>
  </w:style>
  <w:style w:type="paragraph" w:customStyle="1" w:styleId="TituloArtigo">
    <w:name w:val="Titulo Artigo"/>
    <w:basedOn w:val="Normal"/>
    <w:next w:val="Normal"/>
    <w:link w:val="TituloArtigoChar"/>
    <w:autoRedefine/>
    <w:rsid w:val="00F536C7"/>
    <w:pPr>
      <w:spacing w:before="360" w:after="400"/>
      <w:jc w:val="left"/>
    </w:pPr>
    <w:rPr>
      <w:rFonts w:ascii="Arial Narrow" w:hAnsi="Arial Narrow"/>
      <w:b/>
      <w:bCs/>
      <w:caps/>
      <w:sz w:val="32"/>
    </w:rPr>
  </w:style>
  <w:style w:type="character" w:customStyle="1" w:styleId="TituloArtigoChar">
    <w:name w:val="Titulo Artigo Char"/>
    <w:link w:val="TituloArtigo"/>
    <w:rsid w:val="00F536C7"/>
    <w:rPr>
      <w:rFonts w:ascii="Arial Narrow" w:eastAsia="Times New Roman" w:hAnsi="Arial Narrow" w:cs="Times New Roman"/>
      <w:b/>
      <w:bCs/>
      <w:caps/>
      <w:kern w:val="0"/>
      <w:sz w:val="32"/>
      <w:szCs w:val="20"/>
      <w:lang w:eastAsia="pt-BR"/>
      <w14:ligatures w14:val="none"/>
    </w:rPr>
  </w:style>
  <w:style w:type="character" w:customStyle="1" w:styleId="PalavrasChaveChar">
    <w:name w:val="PalavrasChave Char"/>
    <w:link w:val="PalavrasChave"/>
    <w:rsid w:val="00F536C7"/>
    <w:rPr>
      <w:rFonts w:ascii="Times New Roman" w:eastAsia="Times New Roman" w:hAnsi="Times New Roman" w:cs="Times New Roman"/>
      <w:kern w:val="0"/>
      <w:sz w:val="20"/>
      <w:szCs w:val="20"/>
      <w:lang w:eastAsia="pt-BR"/>
      <w14:ligatures w14:val="none"/>
    </w:rPr>
  </w:style>
  <w:style w:type="paragraph" w:customStyle="1" w:styleId="Default">
    <w:name w:val="Default"/>
    <w:rsid w:val="00F536C7"/>
    <w:pPr>
      <w:autoSpaceDE w:val="0"/>
      <w:autoSpaceDN w:val="0"/>
      <w:adjustRightInd w:val="0"/>
      <w:spacing w:after="0" w:line="240" w:lineRule="auto"/>
    </w:pPr>
    <w:rPr>
      <w:rFonts w:ascii="Calibri" w:eastAsia="Times New Roman" w:hAnsi="Calibri" w:cs="Calibri"/>
      <w:color w:val="000000"/>
      <w:kern w:val="0"/>
      <w:sz w:val="24"/>
      <w:szCs w:val="24"/>
      <w:lang w:eastAsia="pt-BR"/>
      <w14:ligatures w14:val="none"/>
    </w:rPr>
  </w:style>
  <w:style w:type="paragraph" w:styleId="FootnoteText">
    <w:name w:val="footnote text"/>
    <w:basedOn w:val="Normal"/>
    <w:link w:val="FootnoteTextChar"/>
    <w:uiPriority w:val="99"/>
    <w:semiHidden/>
    <w:unhideWhenUsed/>
    <w:rsid w:val="00F536C7"/>
  </w:style>
  <w:style w:type="character" w:customStyle="1" w:styleId="FootnoteTextChar">
    <w:name w:val="Footnote Text Char"/>
    <w:basedOn w:val="DefaultParagraphFont"/>
    <w:link w:val="FootnoteText"/>
    <w:uiPriority w:val="99"/>
    <w:semiHidden/>
    <w:rsid w:val="00F536C7"/>
    <w:rPr>
      <w:rFonts w:ascii="Times New Roman" w:eastAsia="Times New Roman" w:hAnsi="Times New Roman" w:cs="Times New Roman"/>
      <w:kern w:val="0"/>
      <w:sz w:val="20"/>
      <w:szCs w:val="20"/>
      <w:lang w:eastAsia="pt-BR"/>
      <w14:ligatures w14:val="none"/>
    </w:rPr>
  </w:style>
  <w:style w:type="paragraph" w:customStyle="1" w:styleId="Subsecao">
    <w:name w:val="Subsecao"/>
    <w:basedOn w:val="Normal"/>
    <w:next w:val="Normal"/>
    <w:rsid w:val="00F536C7"/>
    <w:pPr>
      <w:keepNext/>
      <w:spacing w:before="480" w:after="240"/>
    </w:pPr>
    <w:rPr>
      <w:rFonts w:ascii="Arial" w:hAnsi="Arial" w:cs="Arial"/>
      <w:b/>
      <w:color w:val="FF6600"/>
      <w:sz w:val="24"/>
      <w:szCs w:val="24"/>
    </w:rPr>
  </w:style>
  <w:style w:type="paragraph" w:customStyle="1" w:styleId="Secao">
    <w:name w:val="Secao"/>
    <w:basedOn w:val="Normal"/>
    <w:next w:val="Normal"/>
    <w:rsid w:val="00F536C7"/>
    <w:pPr>
      <w:keepNext/>
      <w:spacing w:before="480" w:after="280"/>
      <w:jc w:val="left"/>
    </w:pPr>
    <w:rPr>
      <w:rFonts w:ascii="Arial Narrow" w:hAnsi="Arial Narrow"/>
      <w:b/>
      <w:bCs/>
      <w:caps/>
      <w:color w:val="FF6600"/>
      <w:sz w:val="28"/>
      <w:szCs w:val="28"/>
    </w:rPr>
  </w:style>
  <w:style w:type="paragraph" w:customStyle="1" w:styleId="SecaoPrimeira">
    <w:name w:val="SecaoPrimeira"/>
    <w:basedOn w:val="Secao"/>
    <w:next w:val="Normal"/>
    <w:rsid w:val="00F536C7"/>
    <w:pPr>
      <w:spacing w:before="120"/>
    </w:pPr>
  </w:style>
  <w:style w:type="paragraph" w:customStyle="1" w:styleId="Texto">
    <w:name w:val="Texto"/>
    <w:basedOn w:val="Normal"/>
    <w:link w:val="TextoChar"/>
    <w:rsid w:val="00F536C7"/>
    <w:pPr>
      <w:spacing w:before="60" w:after="60" w:line="360" w:lineRule="auto"/>
      <w:ind w:left="567" w:firstLine="851"/>
    </w:pPr>
    <w:rPr>
      <w:rFonts w:ascii="Book Antiqua" w:hAnsi="Book Antiqua"/>
      <w:sz w:val="22"/>
      <w:szCs w:val="24"/>
    </w:rPr>
  </w:style>
  <w:style w:type="character" w:customStyle="1" w:styleId="TextoChar">
    <w:name w:val="Texto Char"/>
    <w:link w:val="Texto"/>
    <w:rsid w:val="00F536C7"/>
    <w:rPr>
      <w:rFonts w:ascii="Book Antiqua" w:eastAsia="Times New Roman" w:hAnsi="Book Antiqua" w:cs="Times New Roman"/>
      <w:kern w:val="0"/>
      <w:szCs w:val="24"/>
      <w:lang w:eastAsia="pt-BR"/>
      <w14:ligatures w14:val="none"/>
    </w:rPr>
  </w:style>
  <w:style w:type="paragraph" w:customStyle="1" w:styleId="TextoAposSecao">
    <w:name w:val="TextoAposSecao"/>
    <w:basedOn w:val="Texto"/>
    <w:next w:val="Texto"/>
    <w:rsid w:val="00456998"/>
    <w:pPr>
      <w:ind w:firstLine="0"/>
    </w:pPr>
  </w:style>
  <w:style w:type="table" w:styleId="ListTable7Colorful">
    <w:name w:val="List Table 7 Colorful"/>
    <w:basedOn w:val="TableNormal"/>
    <w:uiPriority w:val="52"/>
    <w:rsid w:val="000D27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901694"/>
    <w:rPr>
      <w:b/>
      <w:bCs/>
    </w:rPr>
  </w:style>
  <w:style w:type="character" w:styleId="CommentReference">
    <w:name w:val="annotation reference"/>
    <w:basedOn w:val="DefaultParagraphFont"/>
    <w:uiPriority w:val="99"/>
    <w:semiHidden/>
    <w:unhideWhenUsed/>
    <w:rsid w:val="00D316B1"/>
    <w:rPr>
      <w:sz w:val="16"/>
      <w:szCs w:val="16"/>
    </w:rPr>
  </w:style>
  <w:style w:type="paragraph" w:styleId="CommentText">
    <w:name w:val="annotation text"/>
    <w:basedOn w:val="Normal"/>
    <w:link w:val="CommentTextChar"/>
    <w:uiPriority w:val="99"/>
    <w:unhideWhenUsed/>
    <w:rsid w:val="00D316B1"/>
  </w:style>
  <w:style w:type="character" w:customStyle="1" w:styleId="CommentTextChar">
    <w:name w:val="Comment Text Char"/>
    <w:basedOn w:val="DefaultParagraphFont"/>
    <w:link w:val="CommentText"/>
    <w:uiPriority w:val="99"/>
    <w:rsid w:val="00D316B1"/>
    <w:rPr>
      <w:rFonts w:ascii="Times New Roman" w:eastAsia="Times New Roman" w:hAnsi="Times New Roman" w:cs="Times New Roman"/>
      <w:kern w:val="0"/>
      <w:sz w:val="20"/>
      <w:szCs w:val="20"/>
      <w:lang w:eastAsia="pt-BR"/>
      <w14:ligatures w14:val="none"/>
    </w:rPr>
  </w:style>
  <w:style w:type="paragraph" w:styleId="CommentSubject">
    <w:name w:val="annotation subject"/>
    <w:basedOn w:val="CommentText"/>
    <w:next w:val="CommentText"/>
    <w:link w:val="CommentSubjectChar"/>
    <w:uiPriority w:val="99"/>
    <w:semiHidden/>
    <w:unhideWhenUsed/>
    <w:rsid w:val="00D316B1"/>
    <w:rPr>
      <w:b/>
      <w:bCs/>
    </w:rPr>
  </w:style>
  <w:style w:type="character" w:customStyle="1" w:styleId="CommentSubjectChar">
    <w:name w:val="Comment Subject Char"/>
    <w:basedOn w:val="CommentTextChar"/>
    <w:link w:val="CommentSubject"/>
    <w:uiPriority w:val="99"/>
    <w:semiHidden/>
    <w:rsid w:val="00D316B1"/>
    <w:rPr>
      <w:rFonts w:ascii="Times New Roman" w:eastAsia="Times New Roman" w:hAnsi="Times New Roman" w:cs="Times New Roman"/>
      <w:b/>
      <w:bCs/>
      <w:kern w:val="0"/>
      <w:sz w:val="20"/>
      <w:szCs w:val="20"/>
      <w:lang w:eastAsia="pt-BR"/>
      <w14:ligatures w14:val="none"/>
    </w:rPr>
  </w:style>
  <w:style w:type="paragraph" w:styleId="Revision">
    <w:name w:val="Revision"/>
    <w:hidden/>
    <w:uiPriority w:val="99"/>
    <w:semiHidden/>
    <w:rsid w:val="007009A9"/>
    <w:pPr>
      <w:spacing w:after="0" w:line="240" w:lineRule="auto"/>
    </w:pPr>
    <w:rPr>
      <w:rFonts w:ascii="Times New Roman" w:eastAsia="Times New Roman" w:hAnsi="Times New Roman" w:cs="Times New Roman"/>
      <w:kern w:val="0"/>
      <w:sz w:val="20"/>
      <w:szCs w:val="20"/>
      <w:lang w:eastAsia="pt-BR"/>
      <w14:ligatures w14:val="none"/>
    </w:rPr>
  </w:style>
  <w:style w:type="character" w:styleId="UnresolvedMention">
    <w:name w:val="Unresolved Mention"/>
    <w:basedOn w:val="DefaultParagraphFont"/>
    <w:uiPriority w:val="99"/>
    <w:semiHidden/>
    <w:unhideWhenUsed/>
    <w:rsid w:val="00A755E6"/>
    <w:rPr>
      <w:color w:val="605E5C"/>
      <w:shd w:val="clear" w:color="auto" w:fill="E1DFDD"/>
    </w:rPr>
  </w:style>
  <w:style w:type="character" w:styleId="PlaceholderText">
    <w:name w:val="Placeholder Text"/>
    <w:basedOn w:val="DefaultParagraphFont"/>
    <w:uiPriority w:val="99"/>
    <w:semiHidden/>
    <w:rsid w:val="00A54CC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35489">
      <w:bodyDiv w:val="1"/>
      <w:marLeft w:val="0"/>
      <w:marRight w:val="0"/>
      <w:marTop w:val="0"/>
      <w:marBottom w:val="0"/>
      <w:divBdr>
        <w:top w:val="none" w:sz="0" w:space="0" w:color="auto"/>
        <w:left w:val="none" w:sz="0" w:space="0" w:color="auto"/>
        <w:bottom w:val="none" w:sz="0" w:space="0" w:color="auto"/>
        <w:right w:val="none" w:sz="0" w:space="0" w:color="auto"/>
      </w:divBdr>
    </w:div>
    <w:div w:id="204609750">
      <w:bodyDiv w:val="1"/>
      <w:marLeft w:val="0"/>
      <w:marRight w:val="0"/>
      <w:marTop w:val="0"/>
      <w:marBottom w:val="0"/>
      <w:divBdr>
        <w:top w:val="none" w:sz="0" w:space="0" w:color="auto"/>
        <w:left w:val="none" w:sz="0" w:space="0" w:color="auto"/>
        <w:bottom w:val="none" w:sz="0" w:space="0" w:color="auto"/>
        <w:right w:val="none" w:sz="0" w:space="0" w:color="auto"/>
      </w:divBdr>
    </w:div>
    <w:div w:id="228807122">
      <w:bodyDiv w:val="1"/>
      <w:marLeft w:val="0"/>
      <w:marRight w:val="0"/>
      <w:marTop w:val="0"/>
      <w:marBottom w:val="0"/>
      <w:divBdr>
        <w:top w:val="none" w:sz="0" w:space="0" w:color="auto"/>
        <w:left w:val="none" w:sz="0" w:space="0" w:color="auto"/>
        <w:bottom w:val="none" w:sz="0" w:space="0" w:color="auto"/>
        <w:right w:val="none" w:sz="0" w:space="0" w:color="auto"/>
      </w:divBdr>
    </w:div>
    <w:div w:id="246547278">
      <w:bodyDiv w:val="1"/>
      <w:marLeft w:val="0"/>
      <w:marRight w:val="0"/>
      <w:marTop w:val="0"/>
      <w:marBottom w:val="0"/>
      <w:divBdr>
        <w:top w:val="none" w:sz="0" w:space="0" w:color="auto"/>
        <w:left w:val="none" w:sz="0" w:space="0" w:color="auto"/>
        <w:bottom w:val="none" w:sz="0" w:space="0" w:color="auto"/>
        <w:right w:val="none" w:sz="0" w:space="0" w:color="auto"/>
      </w:divBdr>
    </w:div>
    <w:div w:id="286860205">
      <w:bodyDiv w:val="1"/>
      <w:marLeft w:val="0"/>
      <w:marRight w:val="0"/>
      <w:marTop w:val="0"/>
      <w:marBottom w:val="0"/>
      <w:divBdr>
        <w:top w:val="none" w:sz="0" w:space="0" w:color="auto"/>
        <w:left w:val="none" w:sz="0" w:space="0" w:color="auto"/>
        <w:bottom w:val="none" w:sz="0" w:space="0" w:color="auto"/>
        <w:right w:val="none" w:sz="0" w:space="0" w:color="auto"/>
      </w:divBdr>
    </w:div>
    <w:div w:id="303856107">
      <w:bodyDiv w:val="1"/>
      <w:marLeft w:val="0"/>
      <w:marRight w:val="0"/>
      <w:marTop w:val="0"/>
      <w:marBottom w:val="0"/>
      <w:divBdr>
        <w:top w:val="none" w:sz="0" w:space="0" w:color="auto"/>
        <w:left w:val="none" w:sz="0" w:space="0" w:color="auto"/>
        <w:bottom w:val="none" w:sz="0" w:space="0" w:color="auto"/>
        <w:right w:val="none" w:sz="0" w:space="0" w:color="auto"/>
      </w:divBdr>
    </w:div>
    <w:div w:id="429081709">
      <w:bodyDiv w:val="1"/>
      <w:marLeft w:val="0"/>
      <w:marRight w:val="0"/>
      <w:marTop w:val="0"/>
      <w:marBottom w:val="0"/>
      <w:divBdr>
        <w:top w:val="none" w:sz="0" w:space="0" w:color="auto"/>
        <w:left w:val="none" w:sz="0" w:space="0" w:color="auto"/>
        <w:bottom w:val="none" w:sz="0" w:space="0" w:color="auto"/>
        <w:right w:val="none" w:sz="0" w:space="0" w:color="auto"/>
      </w:divBdr>
    </w:div>
    <w:div w:id="518861059">
      <w:bodyDiv w:val="1"/>
      <w:marLeft w:val="0"/>
      <w:marRight w:val="0"/>
      <w:marTop w:val="0"/>
      <w:marBottom w:val="0"/>
      <w:divBdr>
        <w:top w:val="none" w:sz="0" w:space="0" w:color="auto"/>
        <w:left w:val="none" w:sz="0" w:space="0" w:color="auto"/>
        <w:bottom w:val="none" w:sz="0" w:space="0" w:color="auto"/>
        <w:right w:val="none" w:sz="0" w:space="0" w:color="auto"/>
      </w:divBdr>
    </w:div>
    <w:div w:id="524290222">
      <w:bodyDiv w:val="1"/>
      <w:marLeft w:val="0"/>
      <w:marRight w:val="0"/>
      <w:marTop w:val="0"/>
      <w:marBottom w:val="0"/>
      <w:divBdr>
        <w:top w:val="none" w:sz="0" w:space="0" w:color="auto"/>
        <w:left w:val="none" w:sz="0" w:space="0" w:color="auto"/>
        <w:bottom w:val="none" w:sz="0" w:space="0" w:color="auto"/>
        <w:right w:val="none" w:sz="0" w:space="0" w:color="auto"/>
      </w:divBdr>
    </w:div>
    <w:div w:id="687829517">
      <w:bodyDiv w:val="1"/>
      <w:marLeft w:val="0"/>
      <w:marRight w:val="0"/>
      <w:marTop w:val="0"/>
      <w:marBottom w:val="0"/>
      <w:divBdr>
        <w:top w:val="none" w:sz="0" w:space="0" w:color="auto"/>
        <w:left w:val="none" w:sz="0" w:space="0" w:color="auto"/>
        <w:bottom w:val="none" w:sz="0" w:space="0" w:color="auto"/>
        <w:right w:val="none" w:sz="0" w:space="0" w:color="auto"/>
      </w:divBdr>
    </w:div>
    <w:div w:id="772628996">
      <w:bodyDiv w:val="1"/>
      <w:marLeft w:val="0"/>
      <w:marRight w:val="0"/>
      <w:marTop w:val="0"/>
      <w:marBottom w:val="0"/>
      <w:divBdr>
        <w:top w:val="none" w:sz="0" w:space="0" w:color="auto"/>
        <w:left w:val="none" w:sz="0" w:space="0" w:color="auto"/>
        <w:bottom w:val="none" w:sz="0" w:space="0" w:color="auto"/>
        <w:right w:val="none" w:sz="0" w:space="0" w:color="auto"/>
      </w:divBdr>
    </w:div>
    <w:div w:id="783155464">
      <w:bodyDiv w:val="1"/>
      <w:marLeft w:val="0"/>
      <w:marRight w:val="0"/>
      <w:marTop w:val="0"/>
      <w:marBottom w:val="0"/>
      <w:divBdr>
        <w:top w:val="none" w:sz="0" w:space="0" w:color="auto"/>
        <w:left w:val="none" w:sz="0" w:space="0" w:color="auto"/>
        <w:bottom w:val="none" w:sz="0" w:space="0" w:color="auto"/>
        <w:right w:val="none" w:sz="0" w:space="0" w:color="auto"/>
      </w:divBdr>
    </w:div>
    <w:div w:id="811598909">
      <w:bodyDiv w:val="1"/>
      <w:marLeft w:val="0"/>
      <w:marRight w:val="0"/>
      <w:marTop w:val="0"/>
      <w:marBottom w:val="0"/>
      <w:divBdr>
        <w:top w:val="none" w:sz="0" w:space="0" w:color="auto"/>
        <w:left w:val="none" w:sz="0" w:space="0" w:color="auto"/>
        <w:bottom w:val="none" w:sz="0" w:space="0" w:color="auto"/>
        <w:right w:val="none" w:sz="0" w:space="0" w:color="auto"/>
      </w:divBdr>
      <w:divsChild>
        <w:div w:id="1667828031">
          <w:marLeft w:val="0"/>
          <w:marRight w:val="0"/>
          <w:marTop w:val="0"/>
          <w:marBottom w:val="0"/>
          <w:divBdr>
            <w:top w:val="none" w:sz="0" w:space="0" w:color="auto"/>
            <w:left w:val="none" w:sz="0" w:space="0" w:color="auto"/>
            <w:bottom w:val="none" w:sz="0" w:space="0" w:color="auto"/>
            <w:right w:val="none" w:sz="0" w:space="0" w:color="auto"/>
          </w:divBdr>
          <w:divsChild>
            <w:div w:id="18594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565">
      <w:bodyDiv w:val="1"/>
      <w:marLeft w:val="0"/>
      <w:marRight w:val="0"/>
      <w:marTop w:val="0"/>
      <w:marBottom w:val="0"/>
      <w:divBdr>
        <w:top w:val="none" w:sz="0" w:space="0" w:color="auto"/>
        <w:left w:val="none" w:sz="0" w:space="0" w:color="auto"/>
        <w:bottom w:val="none" w:sz="0" w:space="0" w:color="auto"/>
        <w:right w:val="none" w:sz="0" w:space="0" w:color="auto"/>
      </w:divBdr>
    </w:div>
    <w:div w:id="1382750500">
      <w:bodyDiv w:val="1"/>
      <w:marLeft w:val="0"/>
      <w:marRight w:val="0"/>
      <w:marTop w:val="0"/>
      <w:marBottom w:val="0"/>
      <w:divBdr>
        <w:top w:val="none" w:sz="0" w:space="0" w:color="auto"/>
        <w:left w:val="none" w:sz="0" w:space="0" w:color="auto"/>
        <w:bottom w:val="none" w:sz="0" w:space="0" w:color="auto"/>
        <w:right w:val="none" w:sz="0" w:space="0" w:color="auto"/>
      </w:divBdr>
    </w:div>
    <w:div w:id="1665544156">
      <w:bodyDiv w:val="1"/>
      <w:marLeft w:val="0"/>
      <w:marRight w:val="0"/>
      <w:marTop w:val="0"/>
      <w:marBottom w:val="0"/>
      <w:divBdr>
        <w:top w:val="none" w:sz="0" w:space="0" w:color="auto"/>
        <w:left w:val="none" w:sz="0" w:space="0" w:color="auto"/>
        <w:bottom w:val="none" w:sz="0" w:space="0" w:color="auto"/>
        <w:right w:val="none" w:sz="0" w:space="0" w:color="auto"/>
      </w:divBdr>
      <w:divsChild>
        <w:div w:id="1638146773">
          <w:marLeft w:val="0"/>
          <w:marRight w:val="0"/>
          <w:marTop w:val="0"/>
          <w:marBottom w:val="0"/>
          <w:divBdr>
            <w:top w:val="none" w:sz="0" w:space="0" w:color="auto"/>
            <w:left w:val="none" w:sz="0" w:space="0" w:color="auto"/>
            <w:bottom w:val="none" w:sz="0" w:space="0" w:color="auto"/>
            <w:right w:val="none" w:sz="0" w:space="0" w:color="auto"/>
          </w:divBdr>
          <w:divsChild>
            <w:div w:id="8967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228">
      <w:bodyDiv w:val="1"/>
      <w:marLeft w:val="0"/>
      <w:marRight w:val="0"/>
      <w:marTop w:val="0"/>
      <w:marBottom w:val="0"/>
      <w:divBdr>
        <w:top w:val="none" w:sz="0" w:space="0" w:color="auto"/>
        <w:left w:val="none" w:sz="0" w:space="0" w:color="auto"/>
        <w:bottom w:val="none" w:sz="0" w:space="0" w:color="auto"/>
        <w:right w:val="none" w:sz="0" w:space="0" w:color="auto"/>
      </w:divBdr>
    </w:div>
    <w:div w:id="1741638914">
      <w:bodyDiv w:val="1"/>
      <w:marLeft w:val="0"/>
      <w:marRight w:val="0"/>
      <w:marTop w:val="0"/>
      <w:marBottom w:val="0"/>
      <w:divBdr>
        <w:top w:val="none" w:sz="0" w:space="0" w:color="auto"/>
        <w:left w:val="none" w:sz="0" w:space="0" w:color="auto"/>
        <w:bottom w:val="none" w:sz="0" w:space="0" w:color="auto"/>
        <w:right w:val="none" w:sz="0" w:space="0" w:color="auto"/>
      </w:divBdr>
      <w:divsChild>
        <w:div w:id="1565606662">
          <w:marLeft w:val="0"/>
          <w:marRight w:val="0"/>
          <w:marTop w:val="0"/>
          <w:marBottom w:val="0"/>
          <w:divBdr>
            <w:top w:val="none" w:sz="0" w:space="0" w:color="auto"/>
            <w:left w:val="none" w:sz="0" w:space="0" w:color="auto"/>
            <w:bottom w:val="none" w:sz="0" w:space="0" w:color="auto"/>
            <w:right w:val="none" w:sz="0" w:space="0" w:color="auto"/>
          </w:divBdr>
          <w:divsChild>
            <w:div w:id="268851318">
              <w:marLeft w:val="0"/>
              <w:marRight w:val="0"/>
              <w:marTop w:val="0"/>
              <w:marBottom w:val="0"/>
              <w:divBdr>
                <w:top w:val="none" w:sz="0" w:space="0" w:color="auto"/>
                <w:left w:val="none" w:sz="0" w:space="0" w:color="auto"/>
                <w:bottom w:val="none" w:sz="0" w:space="0" w:color="auto"/>
                <w:right w:val="none" w:sz="0" w:space="0" w:color="auto"/>
              </w:divBdr>
            </w:div>
            <w:div w:id="738751621">
              <w:marLeft w:val="0"/>
              <w:marRight w:val="0"/>
              <w:marTop w:val="0"/>
              <w:marBottom w:val="0"/>
              <w:divBdr>
                <w:top w:val="none" w:sz="0" w:space="0" w:color="auto"/>
                <w:left w:val="none" w:sz="0" w:space="0" w:color="auto"/>
                <w:bottom w:val="none" w:sz="0" w:space="0" w:color="auto"/>
                <w:right w:val="none" w:sz="0" w:space="0" w:color="auto"/>
              </w:divBdr>
            </w:div>
            <w:div w:id="767624315">
              <w:marLeft w:val="0"/>
              <w:marRight w:val="0"/>
              <w:marTop w:val="0"/>
              <w:marBottom w:val="0"/>
              <w:divBdr>
                <w:top w:val="none" w:sz="0" w:space="0" w:color="auto"/>
                <w:left w:val="none" w:sz="0" w:space="0" w:color="auto"/>
                <w:bottom w:val="none" w:sz="0" w:space="0" w:color="auto"/>
                <w:right w:val="none" w:sz="0" w:space="0" w:color="auto"/>
              </w:divBdr>
            </w:div>
            <w:div w:id="906183227">
              <w:marLeft w:val="0"/>
              <w:marRight w:val="0"/>
              <w:marTop w:val="0"/>
              <w:marBottom w:val="0"/>
              <w:divBdr>
                <w:top w:val="none" w:sz="0" w:space="0" w:color="auto"/>
                <w:left w:val="none" w:sz="0" w:space="0" w:color="auto"/>
                <w:bottom w:val="none" w:sz="0" w:space="0" w:color="auto"/>
                <w:right w:val="none" w:sz="0" w:space="0" w:color="auto"/>
              </w:divBdr>
            </w:div>
            <w:div w:id="936406213">
              <w:marLeft w:val="0"/>
              <w:marRight w:val="0"/>
              <w:marTop w:val="0"/>
              <w:marBottom w:val="0"/>
              <w:divBdr>
                <w:top w:val="none" w:sz="0" w:space="0" w:color="auto"/>
                <w:left w:val="none" w:sz="0" w:space="0" w:color="auto"/>
                <w:bottom w:val="none" w:sz="0" w:space="0" w:color="auto"/>
                <w:right w:val="none" w:sz="0" w:space="0" w:color="auto"/>
              </w:divBdr>
            </w:div>
            <w:div w:id="971180554">
              <w:marLeft w:val="0"/>
              <w:marRight w:val="0"/>
              <w:marTop w:val="0"/>
              <w:marBottom w:val="0"/>
              <w:divBdr>
                <w:top w:val="none" w:sz="0" w:space="0" w:color="auto"/>
                <w:left w:val="none" w:sz="0" w:space="0" w:color="auto"/>
                <w:bottom w:val="none" w:sz="0" w:space="0" w:color="auto"/>
                <w:right w:val="none" w:sz="0" w:space="0" w:color="auto"/>
              </w:divBdr>
            </w:div>
            <w:div w:id="1295788343">
              <w:marLeft w:val="0"/>
              <w:marRight w:val="0"/>
              <w:marTop w:val="0"/>
              <w:marBottom w:val="0"/>
              <w:divBdr>
                <w:top w:val="none" w:sz="0" w:space="0" w:color="auto"/>
                <w:left w:val="none" w:sz="0" w:space="0" w:color="auto"/>
                <w:bottom w:val="none" w:sz="0" w:space="0" w:color="auto"/>
                <w:right w:val="none" w:sz="0" w:space="0" w:color="auto"/>
              </w:divBdr>
            </w:div>
            <w:div w:id="1516726123">
              <w:marLeft w:val="0"/>
              <w:marRight w:val="0"/>
              <w:marTop w:val="0"/>
              <w:marBottom w:val="0"/>
              <w:divBdr>
                <w:top w:val="none" w:sz="0" w:space="0" w:color="auto"/>
                <w:left w:val="none" w:sz="0" w:space="0" w:color="auto"/>
                <w:bottom w:val="none" w:sz="0" w:space="0" w:color="auto"/>
                <w:right w:val="none" w:sz="0" w:space="0" w:color="auto"/>
              </w:divBdr>
            </w:div>
            <w:div w:id="1521894292">
              <w:marLeft w:val="0"/>
              <w:marRight w:val="0"/>
              <w:marTop w:val="0"/>
              <w:marBottom w:val="0"/>
              <w:divBdr>
                <w:top w:val="none" w:sz="0" w:space="0" w:color="auto"/>
                <w:left w:val="none" w:sz="0" w:space="0" w:color="auto"/>
                <w:bottom w:val="none" w:sz="0" w:space="0" w:color="auto"/>
                <w:right w:val="none" w:sz="0" w:space="0" w:color="auto"/>
              </w:divBdr>
            </w:div>
            <w:div w:id="1534533393">
              <w:marLeft w:val="0"/>
              <w:marRight w:val="0"/>
              <w:marTop w:val="0"/>
              <w:marBottom w:val="0"/>
              <w:divBdr>
                <w:top w:val="none" w:sz="0" w:space="0" w:color="auto"/>
                <w:left w:val="none" w:sz="0" w:space="0" w:color="auto"/>
                <w:bottom w:val="none" w:sz="0" w:space="0" w:color="auto"/>
                <w:right w:val="none" w:sz="0" w:space="0" w:color="auto"/>
              </w:divBdr>
            </w:div>
            <w:div w:id="1609775264">
              <w:marLeft w:val="0"/>
              <w:marRight w:val="0"/>
              <w:marTop w:val="0"/>
              <w:marBottom w:val="0"/>
              <w:divBdr>
                <w:top w:val="none" w:sz="0" w:space="0" w:color="auto"/>
                <w:left w:val="none" w:sz="0" w:space="0" w:color="auto"/>
                <w:bottom w:val="none" w:sz="0" w:space="0" w:color="auto"/>
                <w:right w:val="none" w:sz="0" w:space="0" w:color="auto"/>
              </w:divBdr>
            </w:div>
            <w:div w:id="1819421371">
              <w:marLeft w:val="0"/>
              <w:marRight w:val="0"/>
              <w:marTop w:val="0"/>
              <w:marBottom w:val="0"/>
              <w:divBdr>
                <w:top w:val="none" w:sz="0" w:space="0" w:color="auto"/>
                <w:left w:val="none" w:sz="0" w:space="0" w:color="auto"/>
                <w:bottom w:val="none" w:sz="0" w:space="0" w:color="auto"/>
                <w:right w:val="none" w:sz="0" w:space="0" w:color="auto"/>
              </w:divBdr>
            </w:div>
            <w:div w:id="1843668220">
              <w:marLeft w:val="0"/>
              <w:marRight w:val="0"/>
              <w:marTop w:val="0"/>
              <w:marBottom w:val="0"/>
              <w:divBdr>
                <w:top w:val="none" w:sz="0" w:space="0" w:color="auto"/>
                <w:left w:val="none" w:sz="0" w:space="0" w:color="auto"/>
                <w:bottom w:val="none" w:sz="0" w:space="0" w:color="auto"/>
                <w:right w:val="none" w:sz="0" w:space="0" w:color="auto"/>
              </w:divBdr>
            </w:div>
            <w:div w:id="1857191768">
              <w:marLeft w:val="0"/>
              <w:marRight w:val="0"/>
              <w:marTop w:val="0"/>
              <w:marBottom w:val="0"/>
              <w:divBdr>
                <w:top w:val="none" w:sz="0" w:space="0" w:color="auto"/>
                <w:left w:val="none" w:sz="0" w:space="0" w:color="auto"/>
                <w:bottom w:val="none" w:sz="0" w:space="0" w:color="auto"/>
                <w:right w:val="none" w:sz="0" w:space="0" w:color="auto"/>
              </w:divBdr>
            </w:div>
            <w:div w:id="1977828462">
              <w:marLeft w:val="0"/>
              <w:marRight w:val="0"/>
              <w:marTop w:val="0"/>
              <w:marBottom w:val="0"/>
              <w:divBdr>
                <w:top w:val="none" w:sz="0" w:space="0" w:color="auto"/>
                <w:left w:val="none" w:sz="0" w:space="0" w:color="auto"/>
                <w:bottom w:val="none" w:sz="0" w:space="0" w:color="auto"/>
                <w:right w:val="none" w:sz="0" w:space="0" w:color="auto"/>
              </w:divBdr>
            </w:div>
            <w:div w:id="2082019155">
              <w:marLeft w:val="0"/>
              <w:marRight w:val="0"/>
              <w:marTop w:val="0"/>
              <w:marBottom w:val="0"/>
              <w:divBdr>
                <w:top w:val="none" w:sz="0" w:space="0" w:color="auto"/>
                <w:left w:val="none" w:sz="0" w:space="0" w:color="auto"/>
                <w:bottom w:val="none" w:sz="0" w:space="0" w:color="auto"/>
                <w:right w:val="none" w:sz="0" w:space="0" w:color="auto"/>
              </w:divBdr>
            </w:div>
            <w:div w:id="20822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908">
      <w:bodyDiv w:val="1"/>
      <w:marLeft w:val="0"/>
      <w:marRight w:val="0"/>
      <w:marTop w:val="0"/>
      <w:marBottom w:val="0"/>
      <w:divBdr>
        <w:top w:val="none" w:sz="0" w:space="0" w:color="auto"/>
        <w:left w:val="none" w:sz="0" w:space="0" w:color="auto"/>
        <w:bottom w:val="none" w:sz="0" w:space="0" w:color="auto"/>
        <w:right w:val="none" w:sz="0" w:space="0" w:color="auto"/>
      </w:divBdr>
      <w:divsChild>
        <w:div w:id="1973053874">
          <w:marLeft w:val="0"/>
          <w:marRight w:val="0"/>
          <w:marTop w:val="0"/>
          <w:marBottom w:val="0"/>
          <w:divBdr>
            <w:top w:val="none" w:sz="0" w:space="0" w:color="auto"/>
            <w:left w:val="none" w:sz="0" w:space="0" w:color="auto"/>
            <w:bottom w:val="none" w:sz="0" w:space="0" w:color="auto"/>
            <w:right w:val="none" w:sz="0" w:space="0" w:color="auto"/>
          </w:divBdr>
          <w:divsChild>
            <w:div w:id="450369046">
              <w:marLeft w:val="0"/>
              <w:marRight w:val="0"/>
              <w:marTop w:val="0"/>
              <w:marBottom w:val="0"/>
              <w:divBdr>
                <w:top w:val="none" w:sz="0" w:space="0" w:color="auto"/>
                <w:left w:val="none" w:sz="0" w:space="0" w:color="auto"/>
                <w:bottom w:val="none" w:sz="0" w:space="0" w:color="auto"/>
                <w:right w:val="none" w:sz="0" w:space="0" w:color="auto"/>
              </w:divBdr>
            </w:div>
            <w:div w:id="485047735">
              <w:marLeft w:val="0"/>
              <w:marRight w:val="0"/>
              <w:marTop w:val="0"/>
              <w:marBottom w:val="0"/>
              <w:divBdr>
                <w:top w:val="none" w:sz="0" w:space="0" w:color="auto"/>
                <w:left w:val="none" w:sz="0" w:space="0" w:color="auto"/>
                <w:bottom w:val="none" w:sz="0" w:space="0" w:color="auto"/>
                <w:right w:val="none" w:sz="0" w:space="0" w:color="auto"/>
              </w:divBdr>
            </w:div>
            <w:div w:id="769930050">
              <w:marLeft w:val="0"/>
              <w:marRight w:val="0"/>
              <w:marTop w:val="0"/>
              <w:marBottom w:val="0"/>
              <w:divBdr>
                <w:top w:val="none" w:sz="0" w:space="0" w:color="auto"/>
                <w:left w:val="none" w:sz="0" w:space="0" w:color="auto"/>
                <w:bottom w:val="none" w:sz="0" w:space="0" w:color="auto"/>
                <w:right w:val="none" w:sz="0" w:space="0" w:color="auto"/>
              </w:divBdr>
            </w:div>
            <w:div w:id="895242479">
              <w:marLeft w:val="0"/>
              <w:marRight w:val="0"/>
              <w:marTop w:val="0"/>
              <w:marBottom w:val="0"/>
              <w:divBdr>
                <w:top w:val="none" w:sz="0" w:space="0" w:color="auto"/>
                <w:left w:val="none" w:sz="0" w:space="0" w:color="auto"/>
                <w:bottom w:val="none" w:sz="0" w:space="0" w:color="auto"/>
                <w:right w:val="none" w:sz="0" w:space="0" w:color="auto"/>
              </w:divBdr>
            </w:div>
            <w:div w:id="966621128">
              <w:marLeft w:val="0"/>
              <w:marRight w:val="0"/>
              <w:marTop w:val="0"/>
              <w:marBottom w:val="0"/>
              <w:divBdr>
                <w:top w:val="none" w:sz="0" w:space="0" w:color="auto"/>
                <w:left w:val="none" w:sz="0" w:space="0" w:color="auto"/>
                <w:bottom w:val="none" w:sz="0" w:space="0" w:color="auto"/>
                <w:right w:val="none" w:sz="0" w:space="0" w:color="auto"/>
              </w:divBdr>
            </w:div>
            <w:div w:id="1080323476">
              <w:marLeft w:val="0"/>
              <w:marRight w:val="0"/>
              <w:marTop w:val="0"/>
              <w:marBottom w:val="0"/>
              <w:divBdr>
                <w:top w:val="none" w:sz="0" w:space="0" w:color="auto"/>
                <w:left w:val="none" w:sz="0" w:space="0" w:color="auto"/>
                <w:bottom w:val="none" w:sz="0" w:space="0" w:color="auto"/>
                <w:right w:val="none" w:sz="0" w:space="0" w:color="auto"/>
              </w:divBdr>
            </w:div>
            <w:div w:id="1115320698">
              <w:marLeft w:val="0"/>
              <w:marRight w:val="0"/>
              <w:marTop w:val="0"/>
              <w:marBottom w:val="0"/>
              <w:divBdr>
                <w:top w:val="none" w:sz="0" w:space="0" w:color="auto"/>
                <w:left w:val="none" w:sz="0" w:space="0" w:color="auto"/>
                <w:bottom w:val="none" w:sz="0" w:space="0" w:color="auto"/>
                <w:right w:val="none" w:sz="0" w:space="0" w:color="auto"/>
              </w:divBdr>
            </w:div>
            <w:div w:id="1296257552">
              <w:marLeft w:val="0"/>
              <w:marRight w:val="0"/>
              <w:marTop w:val="0"/>
              <w:marBottom w:val="0"/>
              <w:divBdr>
                <w:top w:val="none" w:sz="0" w:space="0" w:color="auto"/>
                <w:left w:val="none" w:sz="0" w:space="0" w:color="auto"/>
                <w:bottom w:val="none" w:sz="0" w:space="0" w:color="auto"/>
                <w:right w:val="none" w:sz="0" w:space="0" w:color="auto"/>
              </w:divBdr>
            </w:div>
            <w:div w:id="1401715712">
              <w:marLeft w:val="0"/>
              <w:marRight w:val="0"/>
              <w:marTop w:val="0"/>
              <w:marBottom w:val="0"/>
              <w:divBdr>
                <w:top w:val="none" w:sz="0" w:space="0" w:color="auto"/>
                <w:left w:val="none" w:sz="0" w:space="0" w:color="auto"/>
                <w:bottom w:val="none" w:sz="0" w:space="0" w:color="auto"/>
                <w:right w:val="none" w:sz="0" w:space="0" w:color="auto"/>
              </w:divBdr>
            </w:div>
            <w:div w:id="1505320413">
              <w:marLeft w:val="0"/>
              <w:marRight w:val="0"/>
              <w:marTop w:val="0"/>
              <w:marBottom w:val="0"/>
              <w:divBdr>
                <w:top w:val="none" w:sz="0" w:space="0" w:color="auto"/>
                <w:left w:val="none" w:sz="0" w:space="0" w:color="auto"/>
                <w:bottom w:val="none" w:sz="0" w:space="0" w:color="auto"/>
                <w:right w:val="none" w:sz="0" w:space="0" w:color="auto"/>
              </w:divBdr>
            </w:div>
            <w:div w:id="1637833380">
              <w:marLeft w:val="0"/>
              <w:marRight w:val="0"/>
              <w:marTop w:val="0"/>
              <w:marBottom w:val="0"/>
              <w:divBdr>
                <w:top w:val="none" w:sz="0" w:space="0" w:color="auto"/>
                <w:left w:val="none" w:sz="0" w:space="0" w:color="auto"/>
                <w:bottom w:val="none" w:sz="0" w:space="0" w:color="auto"/>
                <w:right w:val="none" w:sz="0" w:space="0" w:color="auto"/>
              </w:divBdr>
            </w:div>
            <w:div w:id="1767770746">
              <w:marLeft w:val="0"/>
              <w:marRight w:val="0"/>
              <w:marTop w:val="0"/>
              <w:marBottom w:val="0"/>
              <w:divBdr>
                <w:top w:val="none" w:sz="0" w:space="0" w:color="auto"/>
                <w:left w:val="none" w:sz="0" w:space="0" w:color="auto"/>
                <w:bottom w:val="none" w:sz="0" w:space="0" w:color="auto"/>
                <w:right w:val="none" w:sz="0" w:space="0" w:color="auto"/>
              </w:divBdr>
            </w:div>
            <w:div w:id="1914316640">
              <w:marLeft w:val="0"/>
              <w:marRight w:val="0"/>
              <w:marTop w:val="0"/>
              <w:marBottom w:val="0"/>
              <w:divBdr>
                <w:top w:val="none" w:sz="0" w:space="0" w:color="auto"/>
                <w:left w:val="none" w:sz="0" w:space="0" w:color="auto"/>
                <w:bottom w:val="none" w:sz="0" w:space="0" w:color="auto"/>
                <w:right w:val="none" w:sz="0" w:space="0" w:color="auto"/>
              </w:divBdr>
            </w:div>
            <w:div w:id="2015760794">
              <w:marLeft w:val="0"/>
              <w:marRight w:val="0"/>
              <w:marTop w:val="0"/>
              <w:marBottom w:val="0"/>
              <w:divBdr>
                <w:top w:val="none" w:sz="0" w:space="0" w:color="auto"/>
                <w:left w:val="none" w:sz="0" w:space="0" w:color="auto"/>
                <w:bottom w:val="none" w:sz="0" w:space="0" w:color="auto"/>
                <w:right w:val="none" w:sz="0" w:space="0" w:color="auto"/>
              </w:divBdr>
            </w:div>
            <w:div w:id="2050490656">
              <w:marLeft w:val="0"/>
              <w:marRight w:val="0"/>
              <w:marTop w:val="0"/>
              <w:marBottom w:val="0"/>
              <w:divBdr>
                <w:top w:val="none" w:sz="0" w:space="0" w:color="auto"/>
                <w:left w:val="none" w:sz="0" w:space="0" w:color="auto"/>
                <w:bottom w:val="none" w:sz="0" w:space="0" w:color="auto"/>
                <w:right w:val="none" w:sz="0" w:space="0" w:color="auto"/>
              </w:divBdr>
            </w:div>
            <w:div w:id="2106267695">
              <w:marLeft w:val="0"/>
              <w:marRight w:val="0"/>
              <w:marTop w:val="0"/>
              <w:marBottom w:val="0"/>
              <w:divBdr>
                <w:top w:val="none" w:sz="0" w:space="0" w:color="auto"/>
                <w:left w:val="none" w:sz="0" w:space="0" w:color="auto"/>
                <w:bottom w:val="none" w:sz="0" w:space="0" w:color="auto"/>
                <w:right w:val="none" w:sz="0" w:space="0" w:color="auto"/>
              </w:divBdr>
            </w:div>
            <w:div w:id="21279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7463">
      <w:bodyDiv w:val="1"/>
      <w:marLeft w:val="0"/>
      <w:marRight w:val="0"/>
      <w:marTop w:val="0"/>
      <w:marBottom w:val="0"/>
      <w:divBdr>
        <w:top w:val="none" w:sz="0" w:space="0" w:color="auto"/>
        <w:left w:val="none" w:sz="0" w:space="0" w:color="auto"/>
        <w:bottom w:val="none" w:sz="0" w:space="0" w:color="auto"/>
        <w:right w:val="none" w:sz="0" w:space="0" w:color="auto"/>
      </w:divBdr>
    </w:div>
    <w:div w:id="1889104816">
      <w:bodyDiv w:val="1"/>
      <w:marLeft w:val="0"/>
      <w:marRight w:val="0"/>
      <w:marTop w:val="0"/>
      <w:marBottom w:val="0"/>
      <w:divBdr>
        <w:top w:val="none" w:sz="0" w:space="0" w:color="auto"/>
        <w:left w:val="none" w:sz="0" w:space="0" w:color="auto"/>
        <w:bottom w:val="none" w:sz="0" w:space="0" w:color="auto"/>
        <w:right w:val="none" w:sz="0" w:space="0" w:color="auto"/>
      </w:divBdr>
    </w:div>
    <w:div w:id="1980528183">
      <w:bodyDiv w:val="1"/>
      <w:marLeft w:val="0"/>
      <w:marRight w:val="0"/>
      <w:marTop w:val="0"/>
      <w:marBottom w:val="0"/>
      <w:divBdr>
        <w:top w:val="none" w:sz="0" w:space="0" w:color="auto"/>
        <w:left w:val="none" w:sz="0" w:space="0" w:color="auto"/>
        <w:bottom w:val="none" w:sz="0" w:space="0" w:color="auto"/>
        <w:right w:val="none" w:sz="0" w:space="0" w:color="auto"/>
      </w:divBdr>
    </w:div>
    <w:div w:id="2015954997">
      <w:bodyDiv w:val="1"/>
      <w:marLeft w:val="0"/>
      <w:marRight w:val="0"/>
      <w:marTop w:val="0"/>
      <w:marBottom w:val="0"/>
      <w:divBdr>
        <w:top w:val="none" w:sz="0" w:space="0" w:color="auto"/>
        <w:left w:val="none" w:sz="0" w:space="0" w:color="auto"/>
        <w:bottom w:val="none" w:sz="0" w:space="0" w:color="auto"/>
        <w:right w:val="none" w:sz="0" w:space="0" w:color="auto"/>
      </w:divBdr>
    </w:div>
    <w:div w:id="2022655858">
      <w:bodyDiv w:val="1"/>
      <w:marLeft w:val="0"/>
      <w:marRight w:val="0"/>
      <w:marTop w:val="0"/>
      <w:marBottom w:val="0"/>
      <w:divBdr>
        <w:top w:val="none" w:sz="0" w:space="0" w:color="auto"/>
        <w:left w:val="none" w:sz="0" w:space="0" w:color="auto"/>
        <w:bottom w:val="none" w:sz="0" w:space="0" w:color="auto"/>
        <w:right w:val="none" w:sz="0" w:space="0" w:color="auto"/>
      </w:divBdr>
    </w:div>
    <w:div w:id="2083484792">
      <w:bodyDiv w:val="1"/>
      <w:marLeft w:val="0"/>
      <w:marRight w:val="0"/>
      <w:marTop w:val="0"/>
      <w:marBottom w:val="0"/>
      <w:divBdr>
        <w:top w:val="none" w:sz="0" w:space="0" w:color="auto"/>
        <w:left w:val="none" w:sz="0" w:space="0" w:color="auto"/>
        <w:bottom w:val="none" w:sz="0" w:space="0" w:color="auto"/>
        <w:right w:val="none" w:sz="0" w:space="0" w:color="auto"/>
      </w:divBdr>
      <w:divsChild>
        <w:div w:id="1382511721">
          <w:marLeft w:val="0"/>
          <w:marRight w:val="0"/>
          <w:marTop w:val="0"/>
          <w:marBottom w:val="0"/>
          <w:divBdr>
            <w:top w:val="none" w:sz="0" w:space="0" w:color="auto"/>
            <w:left w:val="none" w:sz="0" w:space="0" w:color="auto"/>
            <w:bottom w:val="none" w:sz="0" w:space="0" w:color="auto"/>
            <w:right w:val="none" w:sz="0" w:space="0" w:color="auto"/>
          </w:divBdr>
          <w:divsChild>
            <w:div w:id="10160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868">
      <w:bodyDiv w:val="1"/>
      <w:marLeft w:val="0"/>
      <w:marRight w:val="0"/>
      <w:marTop w:val="0"/>
      <w:marBottom w:val="0"/>
      <w:divBdr>
        <w:top w:val="none" w:sz="0" w:space="0" w:color="auto"/>
        <w:left w:val="none" w:sz="0" w:space="0" w:color="auto"/>
        <w:bottom w:val="none" w:sz="0" w:space="0" w:color="auto"/>
        <w:right w:val="none" w:sz="0" w:space="0" w:color="auto"/>
      </w:divBdr>
    </w:div>
    <w:div w:id="2146459088">
      <w:bodyDiv w:val="1"/>
      <w:marLeft w:val="0"/>
      <w:marRight w:val="0"/>
      <w:marTop w:val="0"/>
      <w:marBottom w:val="0"/>
      <w:divBdr>
        <w:top w:val="none" w:sz="0" w:space="0" w:color="auto"/>
        <w:left w:val="none" w:sz="0" w:space="0" w:color="auto"/>
        <w:bottom w:val="none" w:sz="0" w:space="0" w:color="auto"/>
        <w:right w:val="none" w:sz="0" w:space="0" w:color="auto"/>
      </w:divBdr>
      <w:divsChild>
        <w:div w:id="834883863">
          <w:marLeft w:val="0"/>
          <w:marRight w:val="0"/>
          <w:marTop w:val="0"/>
          <w:marBottom w:val="0"/>
          <w:divBdr>
            <w:top w:val="none" w:sz="0" w:space="0" w:color="auto"/>
            <w:left w:val="none" w:sz="0" w:space="0" w:color="auto"/>
            <w:bottom w:val="none" w:sz="0" w:space="0" w:color="auto"/>
            <w:right w:val="none" w:sz="0" w:space="0" w:color="auto"/>
          </w:divBdr>
          <w:divsChild>
            <w:div w:id="6171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clayton.valdo@anchieta.br" TargetMode="External"/><Relationship Id="rId17" Type="http://schemas.openxmlformats.org/officeDocument/2006/relationships/image" Target="media/image6.png"/><Relationship Id="rId25" Type="http://schemas.openxmlformats.org/officeDocument/2006/relationships/hyperlink" Target="https://www.amazon.com/Genetic-Algorithms-Search-Optimization-Learning/dp/020115767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738ae6-ff04-41c2-bd7a-da86750d57ab" xsi:nil="true"/>
    <lcf76f155ced4ddcb4097134ff3c332f xmlns="5265b166-e3f6-4683-845e-2855865de4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99502584DCD7428A0C3ED921750C2E" ma:contentTypeVersion="11" ma:contentTypeDescription="Create a new document." ma:contentTypeScope="" ma:versionID="4681fff49db3494ef5daaa28155250e7">
  <xsd:schema xmlns:xsd="http://www.w3.org/2001/XMLSchema" xmlns:xs="http://www.w3.org/2001/XMLSchema" xmlns:p="http://schemas.microsoft.com/office/2006/metadata/properties" xmlns:ns2="5265b166-e3f6-4683-845e-2855865de4fe" xmlns:ns3="7a738ae6-ff04-41c2-bd7a-da86750d57ab" targetNamespace="http://schemas.microsoft.com/office/2006/metadata/properties" ma:root="true" ma:fieldsID="eb5b453e79d1e6199c9d1ffe0403a539" ns2:_="" ns3:_="">
    <xsd:import namespace="5265b166-e3f6-4683-845e-2855865de4fe"/>
    <xsd:import namespace="7a738ae6-ff04-41c2-bd7a-da86750d57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5b166-e3f6-4683-845e-2855865d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b9e2a73-f419-4c44-99f5-cd310bbfdd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738ae6-ff04-41c2-bd7a-da86750d57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633a79-1c16-44f8-81f4-0830987849c9}" ma:internalName="TaxCatchAll" ma:showField="CatchAllData" ma:web="7a738ae6-ff04-41c2-bd7a-da86750d5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9706-9F0C-4771-9D92-D915B99F69FF}">
  <ds:schemaRefs>
    <ds:schemaRef ds:uri="http://schemas.microsoft.com/office/2006/metadata/properties"/>
    <ds:schemaRef ds:uri="http://schemas.microsoft.com/office/infopath/2007/PartnerControls"/>
    <ds:schemaRef ds:uri="7a738ae6-ff04-41c2-bd7a-da86750d57ab"/>
    <ds:schemaRef ds:uri="5265b166-e3f6-4683-845e-2855865de4fe"/>
  </ds:schemaRefs>
</ds:datastoreItem>
</file>

<file path=customXml/itemProps2.xml><?xml version="1.0" encoding="utf-8"?>
<ds:datastoreItem xmlns:ds="http://schemas.openxmlformats.org/officeDocument/2006/customXml" ds:itemID="{59F91F30-4F0C-4436-8262-306C8A98A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5b166-e3f6-4683-845e-2855865de4fe"/>
    <ds:schemaRef ds:uri="7a738ae6-ff04-41c2-bd7a-da86750d5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CC745-1A82-4B67-BA47-6A5600D51471}">
  <ds:schemaRefs>
    <ds:schemaRef ds:uri="http://schemas.microsoft.com/sharepoint/v3/contenttype/forms"/>
  </ds:schemaRefs>
</ds:datastoreItem>
</file>

<file path=customXml/itemProps4.xml><?xml version="1.0" encoding="utf-8"?>
<ds:datastoreItem xmlns:ds="http://schemas.openxmlformats.org/officeDocument/2006/customXml" ds:itemID="{F2F90899-2F99-4427-9609-DD8D754ED960}">
  <ds:schemaRefs>
    <ds:schemaRef ds:uri="http://schemas.openxmlformats.org/officeDocument/2006/bibliography"/>
  </ds:schemaRefs>
</ds:datastoreItem>
</file>

<file path=docMetadata/LabelInfo.xml><?xml version="1.0" encoding="utf-8"?>
<clbl:labelList xmlns:clbl="http://schemas.microsoft.com/office/2020/mipLabelMetadata">
  <clbl:label id="{736915f3-2f02-4945-8997-f2963298db46}" enabled="1" method="Standard" siteId="{cd99fef8-1cd3-4a2a-9bdf-15531181d65e}" removed="0"/>
</clbl:labelList>
</file>

<file path=docProps/app.xml><?xml version="1.0" encoding="utf-8"?>
<Properties xmlns="http://schemas.openxmlformats.org/officeDocument/2006/extended-properties" xmlns:vt="http://schemas.openxmlformats.org/officeDocument/2006/docPropsVTypes">
  <Template>Normal.dotm</Template>
  <TotalTime>412</TotalTime>
  <Pages>1</Pages>
  <Words>4741</Words>
  <Characters>27026</Characters>
  <Application>Microsoft Office Word</Application>
  <DocSecurity>4</DocSecurity>
  <Lines>225</Lines>
  <Paragraphs>63</Paragraphs>
  <ScaleCrop>false</ScaleCrop>
  <Company/>
  <LinksUpToDate>false</LinksUpToDate>
  <CharactersWithSpaces>31704</CharactersWithSpaces>
  <SharedDoc>false</SharedDoc>
  <HLinks>
    <vt:vector size="12" baseType="variant">
      <vt:variant>
        <vt:i4>4391005</vt:i4>
      </vt:variant>
      <vt:variant>
        <vt:i4>6</vt:i4>
      </vt:variant>
      <vt:variant>
        <vt:i4>0</vt:i4>
      </vt:variant>
      <vt:variant>
        <vt:i4>5</vt:i4>
      </vt:variant>
      <vt:variant>
        <vt:lpwstr>https://www.amazon.com/Genetic-Algorithms-Search-Optimization-Learning/dp/0201157675</vt:lpwstr>
      </vt:variant>
      <vt:variant>
        <vt:lpwstr/>
      </vt:variant>
      <vt:variant>
        <vt:i4>4980795</vt:i4>
      </vt:variant>
      <vt:variant>
        <vt:i4>3</vt:i4>
      </vt:variant>
      <vt:variant>
        <vt:i4>0</vt:i4>
      </vt:variant>
      <vt:variant>
        <vt:i4>5</vt:i4>
      </vt:variant>
      <vt:variant>
        <vt:lpwstr>mailto:clayton.valdo@anchieta.br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Valdo</dc:creator>
  <cp:keywords/>
  <dc:description/>
  <cp:lastModifiedBy>GUILHERME LUÍS DE LIMA</cp:lastModifiedBy>
  <cp:revision>418</cp:revision>
  <cp:lastPrinted>2024-11-30T06:12:00Z</cp:lastPrinted>
  <dcterms:created xsi:type="dcterms:W3CDTF">2024-11-30T06:12:00Z</dcterms:created>
  <dcterms:modified xsi:type="dcterms:W3CDTF">2024-12-16T22:38:00Z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0x0101006399502584DCD7428A0C3ED921750C2E</vt:lpwstr>
  </property>
  <property fmtid="{D5CDD505-2E9C-101B-9397-08002B2CF9AE}" pid="3" name="MediaServiceImageTags">
    <vt:lpwstr/>
  </property>
</Properties>
</file>